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30F5" w14:textId="77777777" w:rsidR="008A4E0B" w:rsidRPr="008A4E0B" w:rsidRDefault="008A4E0B" w:rsidP="008A4E0B">
      <w:pPr>
        <w:rPr>
          <w:b/>
          <w:bCs/>
          <w:lang w:val="en-US"/>
        </w:rPr>
      </w:pPr>
      <w:r w:rsidRPr="008A4E0B">
        <w:rPr>
          <w:b/>
          <w:bCs/>
          <w:lang w:val="en-US"/>
        </w:rPr>
        <w:t xml:space="preserve">Part 7 - </w:t>
      </w:r>
      <w:proofErr w:type="spellStart"/>
      <w:r w:rsidRPr="008A4E0B">
        <w:rPr>
          <w:b/>
          <w:bCs/>
          <w:lang w:val="en-US"/>
        </w:rPr>
        <w:t>KnownType</w:t>
      </w:r>
      <w:proofErr w:type="spellEnd"/>
      <w:r w:rsidRPr="008A4E0B">
        <w:rPr>
          <w:b/>
          <w:bCs/>
          <w:lang w:val="en-US"/>
        </w:rPr>
        <w:t xml:space="preserve"> attribute in WCF</w:t>
      </w:r>
    </w:p>
    <w:p w14:paraId="6AF0C525" w14:textId="77777777" w:rsidR="008A4E0B" w:rsidRPr="008A4E0B" w:rsidRDefault="008A4E0B" w:rsidP="008A4E0B">
      <w:pPr>
        <w:rPr>
          <w:ins w:id="0" w:author="Unknown"/>
          <w:lang w:val="en-US"/>
        </w:rPr>
      </w:pPr>
      <w:r w:rsidRPr="008A4E0B">
        <w:rPr>
          <w:lang w:val="en-US"/>
        </w:rPr>
        <w:t xml:space="preserve">If we have classes related by inheritance, the </w:t>
      </w:r>
      <w:proofErr w:type="spellStart"/>
      <w:r w:rsidRPr="008A4E0B">
        <w:rPr>
          <w:lang w:val="en-US"/>
        </w:rPr>
        <w:t>wcf</w:t>
      </w:r>
      <w:proofErr w:type="spellEnd"/>
      <w:r w:rsidRPr="008A4E0B">
        <w:rPr>
          <w:lang w:val="en-US"/>
        </w:rPr>
        <w:t xml:space="preserve"> service generally accepts and returns the base type. If you expect the service to accept and return inherited types, then use </w:t>
      </w:r>
      <w:proofErr w:type="spellStart"/>
      <w:r w:rsidRPr="008A4E0B">
        <w:rPr>
          <w:lang w:val="en-US"/>
        </w:rPr>
        <w:t>KnownType</w:t>
      </w:r>
      <w:proofErr w:type="spellEnd"/>
      <w:r w:rsidRPr="008A4E0B">
        <w:rPr>
          <w:lang w:val="en-US"/>
        </w:rPr>
        <w:t xml:space="preserve"> attribute.</w:t>
      </w:r>
      <w:r w:rsidRPr="008A4E0B">
        <w:rPr>
          <w:lang w:val="en-US"/>
        </w:rPr>
        <w:br/>
      </w:r>
      <w:r w:rsidRPr="008A4E0B">
        <w:rPr>
          <w:lang w:val="en-US"/>
        </w:rPr>
        <w:br/>
        <w:t>There are other ways of associating known types, which we will discuss in next video session.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</w:p>
    <w:p w14:paraId="31C81C6C" w14:textId="77777777" w:rsidR="008A4E0B" w:rsidRPr="008A4E0B" w:rsidRDefault="008A4E0B" w:rsidP="008A4E0B">
      <w:pPr>
        <w:rPr>
          <w:lang w:val="en-US"/>
        </w:rPr>
      </w:pPr>
      <w:r w:rsidRPr="008A4E0B">
        <w:rPr>
          <w:lang w:val="en-US"/>
        </w:rPr>
        <w:br/>
      </w:r>
      <w:r w:rsidRPr="008A4E0B">
        <w:rPr>
          <w:lang w:val="en-US"/>
        </w:rPr>
        <w:br/>
      </w:r>
      <w:r w:rsidRPr="008A4E0B">
        <w:rPr>
          <w:b/>
          <w:bCs/>
          <w:lang w:val="en-US"/>
        </w:rPr>
        <w:t>Code used in the demo:</w:t>
      </w:r>
      <w:r w:rsidRPr="008A4E0B">
        <w:rPr>
          <w:lang w:val="en-US"/>
        </w:rPr>
        <w:br/>
      </w:r>
      <w:r w:rsidRPr="008A4E0B">
        <w:rPr>
          <w:b/>
          <w:bCs/>
          <w:lang w:val="en-US"/>
        </w:rPr>
        <w:t>SQL:</w:t>
      </w:r>
      <w:r w:rsidRPr="008A4E0B">
        <w:rPr>
          <w:lang w:val="en-US"/>
        </w:rPr>
        <w:br/>
        <w:t xml:space="preserve">Alter table </w:t>
      </w:r>
      <w:proofErr w:type="spellStart"/>
      <w:r w:rsidRPr="008A4E0B">
        <w:rPr>
          <w:lang w:val="en-US"/>
        </w:rPr>
        <w:t>tblEmployee</w:t>
      </w:r>
      <w:proofErr w:type="spellEnd"/>
      <w:r w:rsidRPr="008A4E0B">
        <w:rPr>
          <w:lang w:val="en-US"/>
        </w:rPr>
        <w:t xml:space="preserve"> Add </w:t>
      </w:r>
      <w:r w:rsidRPr="008A4E0B">
        <w:rPr>
          <w:lang w:val="en-US"/>
        </w:rPr>
        <w:br/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 xml:space="preserve"> int, 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> int, 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 xml:space="preserve"> int, 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> int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Alter procedure </w:t>
      </w:r>
      <w:proofErr w:type="spellStart"/>
      <w:r w:rsidRPr="008A4E0B">
        <w:rPr>
          <w:lang w:val="en-US"/>
        </w:rPr>
        <w:t>spGetEmployee</w:t>
      </w:r>
      <w:proofErr w:type="spellEnd"/>
      <w:r w:rsidRPr="008A4E0B">
        <w:rPr>
          <w:lang w:val="en-US"/>
        </w:rPr>
        <w:t xml:space="preserve">  </w:t>
      </w:r>
      <w:r w:rsidRPr="008A4E0B">
        <w:rPr>
          <w:lang w:val="en-US"/>
        </w:rPr>
        <w:br/>
        <w:t>@Id int  </w:t>
      </w:r>
      <w:r w:rsidRPr="008A4E0B">
        <w:rPr>
          <w:lang w:val="en-US"/>
        </w:rPr>
        <w:br/>
        <w:t>as  </w:t>
      </w:r>
      <w:r w:rsidRPr="008A4E0B">
        <w:rPr>
          <w:lang w:val="en-US"/>
        </w:rPr>
        <w:br/>
        <w:t>Begin  </w:t>
      </w:r>
      <w:r w:rsidRPr="008A4E0B">
        <w:rPr>
          <w:lang w:val="en-US"/>
        </w:rPr>
        <w:br/>
        <w:t xml:space="preserve"> Select Id, Name, Gender,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, </w:t>
      </w:r>
      <w:r w:rsidRPr="008A4E0B">
        <w:rPr>
          <w:lang w:val="en-US"/>
        </w:rPr>
        <w:br/>
        <w:t xml:space="preserve">  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 xml:space="preserve">, 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 xml:space="preserve">, 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>, </w:t>
      </w:r>
      <w:r w:rsidRPr="008A4E0B">
        <w:rPr>
          <w:lang w:val="en-US"/>
        </w:rPr>
        <w:br/>
        <w:t xml:space="preserve">  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 xml:space="preserve">  </w:t>
      </w:r>
      <w:r w:rsidRPr="008A4E0B">
        <w:rPr>
          <w:lang w:val="en-US"/>
        </w:rPr>
        <w:br/>
        <w:t xml:space="preserve"> from </w:t>
      </w:r>
      <w:proofErr w:type="spellStart"/>
      <w:r w:rsidRPr="008A4E0B">
        <w:rPr>
          <w:lang w:val="en-US"/>
        </w:rPr>
        <w:t>tblEmployee</w:t>
      </w:r>
      <w:proofErr w:type="spellEnd"/>
      <w:r w:rsidRPr="008A4E0B">
        <w:rPr>
          <w:lang w:val="en-US"/>
        </w:rPr>
        <w:t xml:space="preserve"> where Id = @Id  </w:t>
      </w:r>
      <w:r w:rsidRPr="008A4E0B">
        <w:rPr>
          <w:lang w:val="en-US"/>
        </w:rPr>
        <w:br/>
        <w:t>End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Alter procedure </w:t>
      </w:r>
      <w:proofErr w:type="spellStart"/>
      <w:r w:rsidRPr="008A4E0B">
        <w:rPr>
          <w:lang w:val="en-US"/>
        </w:rPr>
        <w:t>spSaveEmployee</w:t>
      </w:r>
      <w:proofErr w:type="spellEnd"/>
      <w:r w:rsidRPr="008A4E0B">
        <w:rPr>
          <w:lang w:val="en-US"/>
        </w:rPr>
        <w:t xml:space="preserve">  </w:t>
      </w:r>
      <w:r w:rsidRPr="008A4E0B">
        <w:rPr>
          <w:lang w:val="en-US"/>
        </w:rPr>
        <w:br/>
        <w:t>@Id int,  </w:t>
      </w:r>
      <w:r w:rsidRPr="008A4E0B">
        <w:rPr>
          <w:lang w:val="en-US"/>
        </w:rPr>
        <w:br/>
        <w:t xml:space="preserve">@Name </w:t>
      </w:r>
      <w:proofErr w:type="spellStart"/>
      <w:r w:rsidRPr="008A4E0B">
        <w:rPr>
          <w:lang w:val="en-US"/>
        </w:rPr>
        <w:t>nvarchar</w:t>
      </w:r>
      <w:proofErr w:type="spellEnd"/>
      <w:r w:rsidRPr="008A4E0B">
        <w:rPr>
          <w:lang w:val="en-US"/>
        </w:rPr>
        <w:t>(50),  </w:t>
      </w:r>
      <w:r w:rsidRPr="008A4E0B">
        <w:rPr>
          <w:lang w:val="en-US"/>
        </w:rPr>
        <w:br/>
        <w:t>@Gender </w:t>
      </w:r>
      <w:proofErr w:type="spellStart"/>
      <w:r w:rsidRPr="008A4E0B">
        <w:rPr>
          <w:lang w:val="en-US"/>
        </w:rPr>
        <w:t>nvarchar</w:t>
      </w:r>
      <w:proofErr w:type="spellEnd"/>
      <w:r w:rsidRPr="008A4E0B">
        <w:rPr>
          <w:lang w:val="en-US"/>
        </w:rPr>
        <w:t>(50),  </w:t>
      </w:r>
      <w:r w:rsidRPr="008A4E0B">
        <w:rPr>
          <w:lang w:val="en-US"/>
        </w:rPr>
        <w:br/>
        <w:t xml:space="preserve">@DateOfBirth </w:t>
      </w:r>
      <w:proofErr w:type="spellStart"/>
      <w:r w:rsidRPr="008A4E0B">
        <w:rPr>
          <w:lang w:val="en-US"/>
        </w:rPr>
        <w:t>DateTime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>@EmployeeType int,</w:t>
      </w:r>
      <w:r w:rsidRPr="008A4E0B">
        <w:rPr>
          <w:lang w:val="en-US"/>
        </w:rPr>
        <w:br/>
        <w:t>@AnnualSalary int = null,</w:t>
      </w:r>
      <w:r w:rsidRPr="008A4E0B">
        <w:rPr>
          <w:lang w:val="en-US"/>
        </w:rPr>
        <w:br/>
        <w:t>@HourlyPay int = null,</w:t>
      </w:r>
      <w:r w:rsidRPr="008A4E0B">
        <w:rPr>
          <w:lang w:val="en-US"/>
        </w:rPr>
        <w:br/>
        <w:t>@HoursWorked int = null</w:t>
      </w:r>
      <w:r w:rsidRPr="008A4E0B">
        <w:rPr>
          <w:lang w:val="en-US"/>
        </w:rPr>
        <w:br/>
        <w:t>as  </w:t>
      </w:r>
      <w:r w:rsidRPr="008A4E0B">
        <w:rPr>
          <w:lang w:val="en-US"/>
        </w:rPr>
        <w:br/>
        <w:t>Begin  </w:t>
      </w:r>
      <w:r w:rsidRPr="008A4E0B">
        <w:rPr>
          <w:lang w:val="en-US"/>
        </w:rPr>
        <w:br/>
        <w:t xml:space="preserve"> Insert into </w:t>
      </w:r>
      <w:proofErr w:type="spellStart"/>
      <w:r w:rsidRPr="008A4E0B">
        <w:rPr>
          <w:lang w:val="en-US"/>
        </w:rPr>
        <w:t>tblEmployee</w:t>
      </w:r>
      <w:proofErr w:type="spellEnd"/>
      <w:r w:rsidRPr="008A4E0B">
        <w:rPr>
          <w:lang w:val="en-US"/>
        </w:rPr>
        <w:t xml:space="preserve">  </w:t>
      </w:r>
      <w:r w:rsidRPr="008A4E0B">
        <w:rPr>
          <w:lang w:val="en-US"/>
        </w:rPr>
        <w:br/>
        <w:t> values (@Id, @Name, @Gender, @DateOfBirth, </w:t>
      </w:r>
      <w:r w:rsidRPr="008A4E0B">
        <w:rPr>
          <w:lang w:val="en-US"/>
        </w:rPr>
        <w:br/>
        <w:t xml:space="preserve">  @EmployeeType, @AnnualSalary, @HourlyPay, </w:t>
      </w:r>
      <w:r w:rsidRPr="008A4E0B">
        <w:rPr>
          <w:lang w:val="en-US"/>
        </w:rPr>
        <w:br/>
        <w:t xml:space="preserve">  @HoursWorked)  </w:t>
      </w:r>
      <w:r w:rsidRPr="008A4E0B">
        <w:rPr>
          <w:lang w:val="en-US"/>
        </w:rPr>
        <w:br/>
        <w:t>End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proofErr w:type="spellStart"/>
      <w:r w:rsidRPr="008A4E0B">
        <w:rPr>
          <w:b/>
          <w:bCs/>
          <w:lang w:val="en-US"/>
        </w:rPr>
        <w:t>FullTimeEmployee.cs</w:t>
      </w:r>
      <w:proofErr w:type="spellEnd"/>
      <w:r w:rsidRPr="008A4E0B">
        <w:rPr>
          <w:lang w:val="en-US"/>
        </w:rPr>
        <w:br/>
        <w:t xml:space="preserve">namespace </w:t>
      </w:r>
      <w:proofErr w:type="spellStart"/>
      <w:r w:rsidRPr="008A4E0B">
        <w:rPr>
          <w:lang w:val="en-US"/>
        </w:rPr>
        <w:t>EmployeeService</w:t>
      </w:r>
      <w:proofErr w:type="spellEnd"/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 xml:space="preserve">    public class 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t xml:space="preserve"> : Employee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public int 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 xml:space="preserve"> { get; set; }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proofErr w:type="spellStart"/>
      <w:r w:rsidRPr="008A4E0B">
        <w:rPr>
          <w:b/>
          <w:bCs/>
          <w:lang w:val="en-US"/>
        </w:rPr>
        <w:t>PartTimeEmployee.cs</w:t>
      </w:r>
      <w:proofErr w:type="spellEnd"/>
      <w:r w:rsidRPr="008A4E0B">
        <w:rPr>
          <w:lang w:val="en-US"/>
        </w:rPr>
        <w:br/>
        <w:t xml:space="preserve">namespace </w:t>
      </w:r>
      <w:proofErr w:type="spellStart"/>
      <w:r w:rsidRPr="008A4E0B">
        <w:rPr>
          <w:lang w:val="en-US"/>
        </w:rPr>
        <w:t>EmployeeService</w:t>
      </w:r>
      <w:proofErr w:type="spellEnd"/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 xml:space="preserve">    public class 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t xml:space="preserve"> : Employee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public int 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 xml:space="preserve"> { get; set; }</w:t>
      </w:r>
      <w:r w:rsidRPr="008A4E0B">
        <w:rPr>
          <w:lang w:val="en-US"/>
        </w:rPr>
        <w:br/>
        <w:t xml:space="preserve">        public int 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 xml:space="preserve"> { get; set; }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proofErr w:type="spellStart"/>
      <w:r w:rsidRPr="008A4E0B">
        <w:rPr>
          <w:b/>
          <w:bCs/>
          <w:lang w:val="en-US"/>
        </w:rPr>
        <w:t>Employee.cs</w:t>
      </w:r>
      <w:proofErr w:type="spellEnd"/>
      <w:r w:rsidRPr="008A4E0B">
        <w:rPr>
          <w:lang w:val="en-US"/>
        </w:rPr>
        <w:br/>
        <w:t>using System;</w:t>
      </w:r>
      <w:r w:rsidRPr="008A4E0B">
        <w:rPr>
          <w:lang w:val="en-US"/>
        </w:rPr>
        <w:br/>
        <w:t xml:space="preserve">using </w:t>
      </w:r>
      <w:proofErr w:type="spellStart"/>
      <w:r w:rsidRPr="008A4E0B">
        <w:rPr>
          <w:lang w:val="en-US"/>
        </w:rPr>
        <w:t>System.Runtime.Serialization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namespace </w:t>
      </w:r>
      <w:proofErr w:type="spellStart"/>
      <w:r w:rsidRPr="008A4E0B">
        <w:rPr>
          <w:lang w:val="en-US"/>
        </w:rPr>
        <w:t>EmployeeService</w:t>
      </w:r>
      <w:proofErr w:type="spellEnd"/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>    [</w:t>
      </w:r>
      <w:proofErr w:type="spellStart"/>
      <w:r w:rsidRPr="008A4E0B">
        <w:rPr>
          <w:lang w:val="en-US"/>
        </w:rPr>
        <w:t>KnownType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typeof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t>))]</w:t>
      </w:r>
      <w:r w:rsidRPr="008A4E0B">
        <w:rPr>
          <w:lang w:val="en-US"/>
        </w:rPr>
        <w:br/>
        <w:t>    [</w:t>
      </w:r>
      <w:proofErr w:type="spellStart"/>
      <w:r w:rsidRPr="008A4E0B">
        <w:rPr>
          <w:lang w:val="en-US"/>
        </w:rPr>
        <w:t>KnownType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typeof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t>))]</w:t>
      </w:r>
      <w:r w:rsidRPr="008A4E0B">
        <w:rPr>
          <w:lang w:val="en-US"/>
        </w:rPr>
        <w:br/>
        <w:t>    [</w:t>
      </w:r>
      <w:proofErr w:type="spellStart"/>
      <w:r w:rsidRPr="008A4E0B">
        <w:rPr>
          <w:lang w:val="en-US"/>
        </w:rPr>
        <w:t>DataContract</w:t>
      </w:r>
      <w:proofErr w:type="spellEnd"/>
      <w:r w:rsidRPr="008A4E0B">
        <w:rPr>
          <w:lang w:val="en-US"/>
        </w:rPr>
        <w:t>(Namespace = "http://pragimtech.com/Employee")]</w:t>
      </w:r>
      <w:r w:rsidRPr="008A4E0B">
        <w:rPr>
          <w:lang w:val="en-US"/>
        </w:rPr>
        <w:br/>
        <w:t>    public class Employee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>        private int _id;</w:t>
      </w:r>
      <w:r w:rsidRPr="008A4E0B">
        <w:rPr>
          <w:lang w:val="en-US"/>
        </w:rPr>
        <w:br/>
        <w:t>        private string _name;</w:t>
      </w:r>
      <w:r w:rsidRPr="008A4E0B">
        <w:rPr>
          <w:lang w:val="en-US"/>
        </w:rPr>
        <w:br/>
        <w:t>        private string _gender;</w:t>
      </w:r>
      <w:r w:rsidRPr="008A4E0B">
        <w:rPr>
          <w:lang w:val="en-US"/>
        </w:rPr>
        <w:br/>
        <w:t>        private </w:t>
      </w:r>
      <w:proofErr w:type="spellStart"/>
      <w:r w:rsidRPr="008A4E0B">
        <w:rPr>
          <w:lang w:val="en-US"/>
        </w:rPr>
        <w:t>DateTime</w:t>
      </w:r>
      <w:proofErr w:type="spellEnd"/>
      <w:r w:rsidRPr="008A4E0B">
        <w:rPr>
          <w:lang w:val="en-US"/>
        </w:rPr>
        <w:t xml:space="preserve"> _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[</w:t>
      </w:r>
      <w:proofErr w:type="spellStart"/>
      <w:r w:rsidRPr="008A4E0B">
        <w:rPr>
          <w:lang w:val="en-US"/>
        </w:rPr>
        <w:t>DataMember</w:t>
      </w:r>
      <w:proofErr w:type="spellEnd"/>
      <w:r w:rsidRPr="008A4E0B">
        <w:rPr>
          <w:lang w:val="en-US"/>
        </w:rPr>
        <w:t>(Order = 1)]</w:t>
      </w:r>
      <w:r w:rsidRPr="008A4E0B">
        <w:rPr>
          <w:lang w:val="en-US"/>
        </w:rPr>
        <w:br/>
        <w:t>        public int Id</w:t>
      </w:r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get { return _id; }</w:t>
      </w:r>
      <w:r w:rsidRPr="008A4E0B">
        <w:rPr>
          <w:lang w:val="en-US"/>
        </w:rPr>
        <w:br/>
        <w:t>            set { _id = value; }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[</w:t>
      </w:r>
      <w:proofErr w:type="spellStart"/>
      <w:r w:rsidRPr="008A4E0B">
        <w:rPr>
          <w:lang w:val="en-US"/>
        </w:rPr>
        <w:t>DataMember</w:t>
      </w:r>
      <w:proofErr w:type="spellEnd"/>
      <w:r w:rsidRPr="008A4E0B">
        <w:rPr>
          <w:lang w:val="en-US"/>
        </w:rPr>
        <w:t>(Order = 2)]</w:t>
      </w:r>
      <w:r w:rsidRPr="008A4E0B">
        <w:rPr>
          <w:lang w:val="en-US"/>
        </w:rPr>
        <w:br/>
        <w:t>        public string Name</w:t>
      </w:r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get { return _name; }</w:t>
      </w:r>
      <w:r w:rsidRPr="008A4E0B">
        <w:rPr>
          <w:lang w:val="en-US"/>
        </w:rPr>
        <w:br/>
        <w:t>            set { _name = value; }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[</w:t>
      </w:r>
      <w:proofErr w:type="spellStart"/>
      <w:r w:rsidRPr="008A4E0B">
        <w:rPr>
          <w:lang w:val="en-US"/>
        </w:rPr>
        <w:t>DataMember</w:t>
      </w:r>
      <w:proofErr w:type="spellEnd"/>
      <w:r w:rsidRPr="008A4E0B">
        <w:rPr>
          <w:lang w:val="en-US"/>
        </w:rPr>
        <w:t>(Order = 3)]</w:t>
      </w:r>
      <w:r w:rsidRPr="008A4E0B">
        <w:rPr>
          <w:lang w:val="en-US"/>
        </w:rPr>
        <w:br/>
        <w:t>        public string Gender</w:t>
      </w:r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get { return _gender; }</w:t>
      </w:r>
      <w:r w:rsidRPr="008A4E0B">
        <w:rPr>
          <w:lang w:val="en-US"/>
        </w:rPr>
        <w:br/>
        <w:t>            set { _gender = value; }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        [</w:t>
      </w:r>
      <w:proofErr w:type="spellStart"/>
      <w:r w:rsidRPr="008A4E0B">
        <w:rPr>
          <w:lang w:val="en-US"/>
        </w:rPr>
        <w:t>DataMember</w:t>
      </w:r>
      <w:proofErr w:type="spellEnd"/>
      <w:r w:rsidRPr="008A4E0B">
        <w:rPr>
          <w:lang w:val="en-US"/>
        </w:rPr>
        <w:t>(Order = 4)]</w:t>
      </w:r>
      <w:r w:rsidRPr="008A4E0B">
        <w:rPr>
          <w:lang w:val="en-US"/>
        </w:rPr>
        <w:br/>
        <w:t xml:space="preserve">        public </w:t>
      </w:r>
      <w:proofErr w:type="spellStart"/>
      <w:r w:rsidRPr="008A4E0B">
        <w:rPr>
          <w:lang w:val="en-US"/>
        </w:rPr>
        <w:t>DateTime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get { return _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; }</w:t>
      </w:r>
      <w:r w:rsidRPr="008A4E0B">
        <w:rPr>
          <w:lang w:val="en-US"/>
        </w:rPr>
        <w:br/>
        <w:t>            set { _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 xml:space="preserve"> = value; }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[</w:t>
      </w:r>
      <w:proofErr w:type="spellStart"/>
      <w:r w:rsidRPr="008A4E0B">
        <w:rPr>
          <w:lang w:val="en-US"/>
        </w:rPr>
        <w:t>DataMember</w:t>
      </w:r>
      <w:proofErr w:type="spellEnd"/>
      <w:r w:rsidRPr="008A4E0B">
        <w:rPr>
          <w:lang w:val="en-US"/>
        </w:rPr>
        <w:t>(Order = 5)]</w:t>
      </w:r>
      <w:r w:rsidRPr="008A4E0B">
        <w:rPr>
          <w:lang w:val="en-US"/>
        </w:rPr>
        <w:br/>
        <w:t xml:space="preserve">        public 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 xml:space="preserve"> Type { get; set; }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    public </w:t>
      </w:r>
      <w:proofErr w:type="spellStart"/>
      <w:r w:rsidRPr="008A4E0B">
        <w:rPr>
          <w:lang w:val="en-US"/>
        </w:rPr>
        <w:t>enum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t xml:space="preserve"> = 1,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t xml:space="preserve"> = 2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proofErr w:type="spellStart"/>
      <w:r w:rsidRPr="008A4E0B">
        <w:rPr>
          <w:b/>
          <w:bCs/>
          <w:lang w:val="en-US"/>
        </w:rPr>
        <w:t>EmployeeService.cs</w:t>
      </w:r>
      <w:proofErr w:type="spellEnd"/>
      <w:r w:rsidRPr="008A4E0B">
        <w:rPr>
          <w:lang w:val="en-US"/>
        </w:rPr>
        <w:br/>
        <w:t>using System;</w:t>
      </w:r>
      <w:r w:rsidRPr="008A4E0B">
        <w:rPr>
          <w:lang w:val="en-US"/>
        </w:rPr>
        <w:br/>
        <w:t>using </w:t>
      </w:r>
      <w:proofErr w:type="spellStart"/>
      <w:r w:rsidRPr="008A4E0B">
        <w:rPr>
          <w:lang w:val="en-US"/>
        </w:rPr>
        <w:t>System.Data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>using </w:t>
      </w:r>
      <w:proofErr w:type="spellStart"/>
      <w:r w:rsidRPr="008A4E0B">
        <w:rPr>
          <w:lang w:val="en-US"/>
        </w:rPr>
        <w:t>System.Data.SqlClient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>using </w:t>
      </w:r>
      <w:proofErr w:type="spellStart"/>
      <w:r w:rsidRPr="008A4E0B">
        <w:rPr>
          <w:lang w:val="en-US"/>
        </w:rPr>
        <w:t>System.Configuration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namespace </w:t>
      </w:r>
      <w:proofErr w:type="spellStart"/>
      <w:r w:rsidRPr="008A4E0B">
        <w:rPr>
          <w:lang w:val="en-US"/>
        </w:rPr>
        <w:t>EmployeeService</w:t>
      </w:r>
      <w:proofErr w:type="spellEnd"/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 xml:space="preserve">    public class </w:t>
      </w:r>
      <w:proofErr w:type="spellStart"/>
      <w:r w:rsidRPr="008A4E0B">
        <w:rPr>
          <w:lang w:val="en-US"/>
        </w:rPr>
        <w:t>EmployeeService</w:t>
      </w:r>
      <w:proofErr w:type="spellEnd"/>
      <w:r w:rsidRPr="008A4E0B">
        <w:rPr>
          <w:lang w:val="en-US"/>
        </w:rPr>
        <w:t xml:space="preserve"> : </w:t>
      </w:r>
      <w:proofErr w:type="spellStart"/>
      <w:r w:rsidRPr="008A4E0B">
        <w:rPr>
          <w:lang w:val="en-US"/>
        </w:rPr>
        <w:t>IEmployeeService</w:t>
      </w:r>
      <w:proofErr w:type="spellEnd"/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public Employee </w:t>
      </w:r>
      <w:proofErr w:type="spellStart"/>
      <w:r w:rsidRPr="008A4E0B">
        <w:rPr>
          <w:lang w:val="en-US"/>
        </w:rPr>
        <w:t>GetEmployee</w:t>
      </w:r>
      <w:proofErr w:type="spellEnd"/>
      <w:r w:rsidRPr="008A4E0B">
        <w:rPr>
          <w:lang w:val="en-US"/>
        </w:rPr>
        <w:t>(int Id)</w:t>
      </w:r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 xml:space="preserve">            Employee </w:t>
      </w:r>
      <w:proofErr w:type="spellStart"/>
      <w:r w:rsidRPr="008A4E0B">
        <w:rPr>
          <w:lang w:val="en-US"/>
        </w:rPr>
        <w:t>employee</w:t>
      </w:r>
      <w:proofErr w:type="spellEnd"/>
      <w:r w:rsidRPr="008A4E0B">
        <w:rPr>
          <w:lang w:val="en-US"/>
        </w:rPr>
        <w:t xml:space="preserve"> = null;</w:t>
      </w:r>
      <w:r w:rsidRPr="008A4E0B">
        <w:rPr>
          <w:lang w:val="en-US"/>
        </w:rPr>
        <w:br/>
        <w:t xml:space="preserve">            string cs = </w:t>
      </w:r>
      <w:proofErr w:type="spellStart"/>
      <w:r w:rsidRPr="008A4E0B">
        <w:rPr>
          <w:lang w:val="en-US"/>
        </w:rPr>
        <w:t>ConfigurationManager.ConnectionStrings</w:t>
      </w:r>
      <w:proofErr w:type="spellEnd"/>
      <w:r w:rsidRPr="008A4E0B">
        <w:rPr>
          <w:lang w:val="en-US"/>
        </w:rPr>
        <w:t>["DBCS"].</w:t>
      </w:r>
      <w:proofErr w:type="spellStart"/>
      <w:r w:rsidRPr="008A4E0B">
        <w:rPr>
          <w:lang w:val="en-US"/>
        </w:rPr>
        <w:t>ConnectionString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>            using (</w:t>
      </w:r>
      <w:proofErr w:type="spellStart"/>
      <w:r w:rsidRPr="008A4E0B">
        <w:rPr>
          <w:lang w:val="en-US"/>
        </w:rPr>
        <w:t>SqlConnection</w:t>
      </w:r>
      <w:proofErr w:type="spellEnd"/>
      <w:r w:rsidRPr="008A4E0B">
        <w:rPr>
          <w:lang w:val="en-US"/>
        </w:rPr>
        <w:t xml:space="preserve"> con = new </w:t>
      </w:r>
      <w:proofErr w:type="spellStart"/>
      <w:r w:rsidRPr="008A4E0B">
        <w:rPr>
          <w:lang w:val="en-US"/>
        </w:rPr>
        <w:t>SqlConnection</w:t>
      </w:r>
      <w:proofErr w:type="spellEnd"/>
      <w:r w:rsidRPr="008A4E0B">
        <w:rPr>
          <w:lang w:val="en-US"/>
        </w:rPr>
        <w:t>(cs))</w:t>
      </w:r>
      <w:r w:rsidRPr="008A4E0B">
        <w:rPr>
          <w:lang w:val="en-US"/>
        </w:rPr>
        <w:br/>
        <w:t>            {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SqlCommand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cmd</w:t>
      </w:r>
      <w:proofErr w:type="spellEnd"/>
      <w:r w:rsidRPr="008A4E0B">
        <w:rPr>
          <w:lang w:val="en-US"/>
        </w:rPr>
        <w:t xml:space="preserve"> = new </w:t>
      </w:r>
      <w:proofErr w:type="spellStart"/>
      <w:r w:rsidRPr="008A4E0B">
        <w:rPr>
          <w:lang w:val="en-US"/>
        </w:rPr>
        <w:t>SqlCommand</w:t>
      </w:r>
      <w:proofErr w:type="spellEnd"/>
      <w:r w:rsidRPr="008A4E0B">
        <w:rPr>
          <w:lang w:val="en-US"/>
        </w:rPr>
        <w:t>("</w:t>
      </w:r>
      <w:proofErr w:type="spellStart"/>
      <w:r w:rsidRPr="008A4E0B">
        <w:rPr>
          <w:lang w:val="en-US"/>
        </w:rPr>
        <w:t>spGetEmployee</w:t>
      </w:r>
      <w:proofErr w:type="spellEnd"/>
      <w:r w:rsidRPr="008A4E0B">
        <w:rPr>
          <w:lang w:val="en-US"/>
        </w:rPr>
        <w:t>", con);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cmd.CommandType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CommandType.StoredProcedure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parameterId</w:t>
      </w:r>
      <w:proofErr w:type="spellEnd"/>
      <w:r w:rsidRPr="008A4E0B">
        <w:rPr>
          <w:lang w:val="en-US"/>
        </w:rPr>
        <w:t xml:space="preserve"> = 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parameterId.ParameterName</w:t>
      </w:r>
      <w:proofErr w:type="spellEnd"/>
      <w:r w:rsidRPr="008A4E0B">
        <w:rPr>
          <w:lang w:val="en-US"/>
        </w:rPr>
        <w:t xml:space="preserve"> = "@Id";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parameterId.Value</w:t>
      </w:r>
      <w:proofErr w:type="spellEnd"/>
      <w:r w:rsidRPr="008A4E0B">
        <w:rPr>
          <w:lang w:val="en-US"/>
        </w:rPr>
        <w:t xml:space="preserve"> = Id;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parameterId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con.Open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SqlDataReader</w:t>
      </w:r>
      <w:proofErr w:type="spellEnd"/>
      <w:r w:rsidRPr="008A4E0B">
        <w:rPr>
          <w:lang w:val="en-US"/>
        </w:rPr>
        <w:t xml:space="preserve"> reader = </w:t>
      </w:r>
      <w:proofErr w:type="spellStart"/>
      <w:r w:rsidRPr="008A4E0B">
        <w:rPr>
          <w:lang w:val="en-US"/>
        </w:rPr>
        <w:t>cmd.ExecuteReader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>                while (</w:t>
      </w:r>
      <w:proofErr w:type="spellStart"/>
      <w:r w:rsidRPr="008A4E0B">
        <w:rPr>
          <w:lang w:val="en-US"/>
        </w:rPr>
        <w:t>reader.Read</w:t>
      </w:r>
      <w:proofErr w:type="spellEnd"/>
      <w:r w:rsidRPr="008A4E0B">
        <w:rPr>
          <w:lang w:val="en-US"/>
        </w:rPr>
        <w:t>())</w:t>
      </w:r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>                    if ((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>)reader["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 xml:space="preserve">"] == </w:t>
      </w:r>
      <w:proofErr w:type="spellStart"/>
      <w:r w:rsidRPr="008A4E0B">
        <w:rPr>
          <w:lang w:val="en-US"/>
        </w:rPr>
        <w:t>EmployeeType.FullTimeEmployee</w:t>
      </w:r>
      <w:proofErr w:type="spellEnd"/>
      <w:r w:rsidRPr="008A4E0B">
        <w:rPr>
          <w:lang w:val="en-US"/>
        </w:rPr>
        <w:t>)</w:t>
      </w:r>
      <w:r w:rsidRPr="008A4E0B">
        <w:rPr>
          <w:lang w:val="en-US"/>
        </w:rPr>
        <w:br/>
        <w:t>                    {</w:t>
      </w:r>
      <w:r w:rsidRPr="008A4E0B">
        <w:rPr>
          <w:lang w:val="en-US"/>
        </w:rPr>
        <w:br/>
        <w:t xml:space="preserve">                        employee = new 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br/>
        <w:t>                        {</w:t>
      </w:r>
      <w:r w:rsidRPr="008A4E0B">
        <w:rPr>
          <w:lang w:val="en-US"/>
        </w:rPr>
        <w:br/>
        <w:t>                            Id = Convert.ToInt32(reader["Id"]),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                            Name = reader["Name"].</w:t>
      </w:r>
      <w:proofErr w:type="spellStart"/>
      <w:r w:rsidRPr="008A4E0B">
        <w:rPr>
          <w:lang w:val="en-US"/>
        </w:rPr>
        <w:t>ToString</w:t>
      </w:r>
      <w:proofErr w:type="spellEnd"/>
      <w:r w:rsidRPr="008A4E0B">
        <w:rPr>
          <w:lang w:val="en-US"/>
        </w:rPr>
        <w:t>(),</w:t>
      </w:r>
      <w:r w:rsidRPr="008A4E0B">
        <w:rPr>
          <w:lang w:val="en-US"/>
        </w:rPr>
        <w:br/>
        <w:t>                            Gender = reader["Gender"].</w:t>
      </w:r>
      <w:proofErr w:type="spellStart"/>
      <w:r w:rsidRPr="008A4E0B">
        <w:rPr>
          <w:lang w:val="en-US"/>
        </w:rPr>
        <w:t>ToString</w:t>
      </w:r>
      <w:proofErr w:type="spellEnd"/>
      <w:r w:rsidRPr="008A4E0B">
        <w:rPr>
          <w:lang w:val="en-US"/>
        </w:rPr>
        <w:t>(),</w:t>
      </w:r>
      <w:r w:rsidRPr="008A4E0B">
        <w:rPr>
          <w:lang w:val="en-US"/>
        </w:rPr>
        <w:br/>
        <w:t xml:space="preserve">                           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 xml:space="preserve"> = </w:t>
      </w:r>
      <w:proofErr w:type="spellStart"/>
      <w:r w:rsidRPr="008A4E0B">
        <w:rPr>
          <w:lang w:val="en-US"/>
        </w:rPr>
        <w:t>Convert.ToDateTime</w:t>
      </w:r>
      <w:proofErr w:type="spellEnd"/>
      <w:r w:rsidRPr="008A4E0B">
        <w:rPr>
          <w:lang w:val="en-US"/>
        </w:rPr>
        <w:t>(reader["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"]),</w:t>
      </w:r>
      <w:r w:rsidRPr="008A4E0B">
        <w:rPr>
          <w:lang w:val="en-US"/>
        </w:rPr>
        <w:br/>
        <w:t xml:space="preserve">                            Type = </w:t>
      </w:r>
      <w:proofErr w:type="spellStart"/>
      <w:r w:rsidRPr="008A4E0B">
        <w:rPr>
          <w:lang w:val="en-US"/>
        </w:rPr>
        <w:t>EmployeeType.FullTimeEmployee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                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 xml:space="preserve"> = Convert.ToInt32(reader["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>"])</w:t>
      </w:r>
      <w:r w:rsidRPr="008A4E0B">
        <w:rPr>
          <w:lang w:val="en-US"/>
        </w:rPr>
        <w:br/>
        <w:t>                        };</w:t>
      </w:r>
      <w:r w:rsidRPr="008A4E0B">
        <w:rPr>
          <w:lang w:val="en-US"/>
        </w:rPr>
        <w:br/>
        <w:t>                    }</w:t>
      </w:r>
      <w:r w:rsidRPr="008A4E0B">
        <w:rPr>
          <w:lang w:val="en-US"/>
        </w:rPr>
        <w:br/>
        <w:t>                    else</w:t>
      </w:r>
      <w:r w:rsidRPr="008A4E0B">
        <w:rPr>
          <w:lang w:val="en-US"/>
        </w:rPr>
        <w:br/>
        <w:t>                    {</w:t>
      </w:r>
      <w:r w:rsidRPr="008A4E0B">
        <w:rPr>
          <w:lang w:val="en-US"/>
        </w:rPr>
        <w:br/>
        <w:t xml:space="preserve">                        employee = new 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br/>
        <w:t>                        {</w:t>
      </w:r>
      <w:r w:rsidRPr="008A4E0B">
        <w:rPr>
          <w:lang w:val="en-US"/>
        </w:rPr>
        <w:br/>
        <w:t>                            Id = Convert.ToInt32(reader["Id"]),</w:t>
      </w:r>
      <w:r w:rsidRPr="008A4E0B">
        <w:rPr>
          <w:lang w:val="en-US"/>
        </w:rPr>
        <w:br/>
        <w:t>                            Name = reader["Name"].</w:t>
      </w:r>
      <w:proofErr w:type="spellStart"/>
      <w:r w:rsidRPr="008A4E0B">
        <w:rPr>
          <w:lang w:val="en-US"/>
        </w:rPr>
        <w:t>ToString</w:t>
      </w:r>
      <w:proofErr w:type="spellEnd"/>
      <w:r w:rsidRPr="008A4E0B">
        <w:rPr>
          <w:lang w:val="en-US"/>
        </w:rPr>
        <w:t>(),</w:t>
      </w:r>
      <w:r w:rsidRPr="008A4E0B">
        <w:rPr>
          <w:lang w:val="en-US"/>
        </w:rPr>
        <w:br/>
        <w:t>                            Gender = reader["Gender"].</w:t>
      </w:r>
      <w:proofErr w:type="spellStart"/>
      <w:r w:rsidRPr="008A4E0B">
        <w:rPr>
          <w:lang w:val="en-US"/>
        </w:rPr>
        <w:t>ToString</w:t>
      </w:r>
      <w:proofErr w:type="spellEnd"/>
      <w:r w:rsidRPr="008A4E0B">
        <w:rPr>
          <w:lang w:val="en-US"/>
        </w:rPr>
        <w:t>(),</w:t>
      </w:r>
      <w:r w:rsidRPr="008A4E0B">
        <w:rPr>
          <w:lang w:val="en-US"/>
        </w:rPr>
        <w:br/>
        <w:t xml:space="preserve">                           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 xml:space="preserve"> = </w:t>
      </w:r>
      <w:proofErr w:type="spellStart"/>
      <w:r w:rsidRPr="008A4E0B">
        <w:rPr>
          <w:lang w:val="en-US"/>
        </w:rPr>
        <w:t>Convert.ToDateTime</w:t>
      </w:r>
      <w:proofErr w:type="spellEnd"/>
      <w:r w:rsidRPr="008A4E0B">
        <w:rPr>
          <w:lang w:val="en-US"/>
        </w:rPr>
        <w:t>(reader["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"]),</w:t>
      </w:r>
      <w:r w:rsidRPr="008A4E0B">
        <w:rPr>
          <w:lang w:val="en-US"/>
        </w:rPr>
        <w:br/>
        <w:t xml:space="preserve">                            Type = </w:t>
      </w:r>
      <w:proofErr w:type="spellStart"/>
      <w:r w:rsidRPr="008A4E0B">
        <w:rPr>
          <w:lang w:val="en-US"/>
        </w:rPr>
        <w:t>EmployeeType.PartTimeEmployee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                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 xml:space="preserve"> = Convert.ToInt32(reader["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>"]),</w:t>
      </w:r>
      <w:r w:rsidRPr="008A4E0B">
        <w:rPr>
          <w:lang w:val="en-US"/>
        </w:rPr>
        <w:br/>
        <w:t xml:space="preserve">                            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 xml:space="preserve"> = Convert.ToInt32(reader["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>"]),</w:t>
      </w:r>
      <w:r w:rsidRPr="008A4E0B">
        <w:rPr>
          <w:lang w:val="en-US"/>
        </w:rPr>
        <w:br/>
        <w:t>                        };</w:t>
      </w:r>
      <w:r w:rsidRPr="008A4E0B">
        <w:rPr>
          <w:lang w:val="en-US"/>
        </w:rPr>
        <w:br/>
        <w:t>                    }</w:t>
      </w:r>
      <w:r w:rsidRPr="008A4E0B">
        <w:rPr>
          <w:lang w:val="en-US"/>
        </w:rPr>
        <w:br/>
        <w:t>                }</w:t>
      </w:r>
      <w:r w:rsidRPr="008A4E0B">
        <w:rPr>
          <w:lang w:val="en-US"/>
        </w:rPr>
        <w:br/>
        <w:t>            }</w:t>
      </w:r>
      <w:r w:rsidRPr="008A4E0B">
        <w:rPr>
          <w:lang w:val="en-US"/>
        </w:rPr>
        <w:br/>
        <w:t>            return employee;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        public void </w:t>
      </w:r>
      <w:proofErr w:type="spellStart"/>
      <w:r w:rsidRPr="008A4E0B">
        <w:rPr>
          <w:lang w:val="en-US"/>
        </w:rPr>
        <w:t>SaveEmployee</w:t>
      </w:r>
      <w:proofErr w:type="spellEnd"/>
      <w:r w:rsidRPr="008A4E0B">
        <w:rPr>
          <w:lang w:val="en-US"/>
        </w:rPr>
        <w:t>(Employee employee)</w:t>
      </w:r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 xml:space="preserve">            string cs = </w:t>
      </w:r>
      <w:proofErr w:type="spellStart"/>
      <w:r w:rsidRPr="008A4E0B">
        <w:rPr>
          <w:lang w:val="en-US"/>
        </w:rPr>
        <w:t>ConfigurationManager.ConnectionStrings</w:t>
      </w:r>
      <w:proofErr w:type="spellEnd"/>
      <w:r w:rsidRPr="008A4E0B">
        <w:rPr>
          <w:lang w:val="en-US"/>
        </w:rPr>
        <w:t>["DBCS"].</w:t>
      </w:r>
      <w:proofErr w:type="spellStart"/>
      <w:r w:rsidRPr="008A4E0B">
        <w:rPr>
          <w:lang w:val="en-US"/>
        </w:rPr>
        <w:t>ConnectionString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>            using (</w:t>
      </w:r>
      <w:proofErr w:type="spellStart"/>
      <w:r w:rsidRPr="008A4E0B">
        <w:rPr>
          <w:lang w:val="en-US"/>
        </w:rPr>
        <w:t>SqlConnection</w:t>
      </w:r>
      <w:proofErr w:type="spellEnd"/>
      <w:r w:rsidRPr="008A4E0B">
        <w:rPr>
          <w:lang w:val="en-US"/>
        </w:rPr>
        <w:t xml:space="preserve"> con = new </w:t>
      </w:r>
      <w:proofErr w:type="spellStart"/>
      <w:r w:rsidRPr="008A4E0B">
        <w:rPr>
          <w:lang w:val="en-US"/>
        </w:rPr>
        <w:t>SqlConnection</w:t>
      </w:r>
      <w:proofErr w:type="spellEnd"/>
      <w:r w:rsidRPr="008A4E0B">
        <w:rPr>
          <w:lang w:val="en-US"/>
        </w:rPr>
        <w:t>(cs))</w:t>
      </w:r>
      <w:r w:rsidRPr="008A4E0B">
        <w:rPr>
          <w:lang w:val="en-US"/>
        </w:rPr>
        <w:br/>
        <w:t>            {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SqlCommand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cmd</w:t>
      </w:r>
      <w:proofErr w:type="spellEnd"/>
      <w:r w:rsidRPr="008A4E0B">
        <w:rPr>
          <w:lang w:val="en-US"/>
        </w:rPr>
        <w:t xml:space="preserve"> = new </w:t>
      </w:r>
      <w:proofErr w:type="spellStart"/>
      <w:r w:rsidRPr="008A4E0B">
        <w:rPr>
          <w:lang w:val="en-US"/>
        </w:rPr>
        <w:t>SqlCommand</w:t>
      </w:r>
      <w:proofErr w:type="spellEnd"/>
      <w:r w:rsidRPr="008A4E0B">
        <w:rPr>
          <w:lang w:val="en-US"/>
        </w:rPr>
        <w:t>("</w:t>
      </w:r>
      <w:proofErr w:type="spellStart"/>
      <w:r w:rsidRPr="008A4E0B">
        <w:rPr>
          <w:lang w:val="en-US"/>
        </w:rPr>
        <w:t>spSaveEmployee</w:t>
      </w:r>
      <w:proofErr w:type="spellEnd"/>
      <w:r w:rsidRPr="008A4E0B">
        <w:rPr>
          <w:lang w:val="en-US"/>
        </w:rPr>
        <w:t>", con);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cmd.CommandType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CommandType.StoredProcedure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parameterId</w:t>
      </w:r>
      <w:proofErr w:type="spellEnd"/>
      <w:r w:rsidRPr="008A4E0B">
        <w:rPr>
          <w:lang w:val="en-US"/>
        </w:rPr>
        <w:t xml:space="preserve"> = 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"@Id",</w:t>
      </w:r>
      <w:r w:rsidRPr="008A4E0B">
        <w:rPr>
          <w:lang w:val="en-US"/>
        </w:rPr>
        <w:br/>
        <w:t xml:space="preserve">                    Value = </w:t>
      </w:r>
      <w:proofErr w:type="spellStart"/>
      <w:r w:rsidRPr="008A4E0B">
        <w:rPr>
          <w:lang w:val="en-US"/>
        </w:rPr>
        <w:t>employee.Id</w:t>
      </w:r>
      <w:proofErr w:type="spellEnd"/>
      <w:r w:rsidRPr="008A4E0B">
        <w:rPr>
          <w:lang w:val="en-US"/>
        </w:rPr>
        <w:br/>
        <w:t>                };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parameterId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> = 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"@Name",</w:t>
      </w:r>
      <w:r w:rsidRPr="008A4E0B">
        <w:rPr>
          <w:lang w:val="en-US"/>
        </w:rPr>
        <w:br/>
        <w:t xml:space="preserve">                    Value = </w:t>
      </w:r>
      <w:proofErr w:type="spellStart"/>
      <w:r w:rsidRPr="008A4E0B">
        <w:rPr>
          <w:lang w:val="en-US"/>
        </w:rPr>
        <w:t>employee.Name</w:t>
      </w:r>
      <w:proofErr w:type="spellEnd"/>
      <w:r w:rsidRPr="008A4E0B">
        <w:rPr>
          <w:lang w:val="en-US"/>
        </w:rPr>
        <w:br/>
        <w:t>                };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parameterGender</w:t>
      </w:r>
      <w:proofErr w:type="spellEnd"/>
      <w:r w:rsidRPr="008A4E0B">
        <w:rPr>
          <w:lang w:val="en-US"/>
        </w:rPr>
        <w:t> = 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"@Gender",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 xml:space="preserve">                    Value = </w:t>
      </w:r>
      <w:proofErr w:type="spellStart"/>
      <w:r w:rsidRPr="008A4E0B">
        <w:rPr>
          <w:lang w:val="en-US"/>
        </w:rPr>
        <w:t>employee.Gender</w:t>
      </w:r>
      <w:proofErr w:type="spellEnd"/>
      <w:r w:rsidRPr="008A4E0B">
        <w:rPr>
          <w:lang w:val="en-US"/>
        </w:rPr>
        <w:br/>
        <w:t>                };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parameterGender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parameterDateOfBirth</w:t>
      </w:r>
      <w:proofErr w:type="spellEnd"/>
      <w:r w:rsidRPr="008A4E0B">
        <w:rPr>
          <w:lang w:val="en-US"/>
        </w:rPr>
        <w:t> = 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>",</w:t>
      </w:r>
      <w:r w:rsidRPr="008A4E0B">
        <w:rPr>
          <w:lang w:val="en-US"/>
        </w:rPr>
        <w:br/>
        <w:t xml:space="preserve">                    Value = </w:t>
      </w:r>
      <w:proofErr w:type="spellStart"/>
      <w:r w:rsidRPr="008A4E0B">
        <w:rPr>
          <w:lang w:val="en-US"/>
        </w:rPr>
        <w:t>employee.DateOfBirth</w:t>
      </w:r>
      <w:proofErr w:type="spellEnd"/>
      <w:r w:rsidRPr="008A4E0B">
        <w:rPr>
          <w:lang w:val="en-US"/>
        </w:rPr>
        <w:br/>
        <w:t>                };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parameterDateOfBirth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parameterEmployeeType</w:t>
      </w:r>
      <w:proofErr w:type="spellEnd"/>
      <w:r w:rsidRPr="008A4E0B">
        <w:rPr>
          <w:lang w:val="en-US"/>
        </w:rPr>
        <w:t> = 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</w:t>
      </w:r>
      <w:proofErr w:type="spellStart"/>
      <w:r w:rsidRPr="008A4E0B">
        <w:rPr>
          <w:lang w:val="en-US"/>
        </w:rPr>
        <w:t>EmployeeType</w:t>
      </w:r>
      <w:proofErr w:type="spellEnd"/>
      <w:r w:rsidRPr="008A4E0B">
        <w:rPr>
          <w:lang w:val="en-US"/>
        </w:rPr>
        <w:t>",</w:t>
      </w:r>
      <w:r w:rsidRPr="008A4E0B">
        <w:rPr>
          <w:lang w:val="en-US"/>
        </w:rPr>
        <w:br/>
        <w:t xml:space="preserve">                    Value = </w:t>
      </w:r>
      <w:proofErr w:type="spellStart"/>
      <w:r w:rsidRPr="008A4E0B">
        <w:rPr>
          <w:lang w:val="en-US"/>
        </w:rPr>
        <w:t>employee.Type</w:t>
      </w:r>
      <w:proofErr w:type="spellEnd"/>
      <w:r w:rsidRPr="008A4E0B">
        <w:rPr>
          <w:lang w:val="en-US"/>
        </w:rPr>
        <w:br/>
        <w:t>                };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parameterEmployeeType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     if (</w:t>
      </w:r>
      <w:proofErr w:type="spellStart"/>
      <w:r w:rsidRPr="008A4E0B">
        <w:rPr>
          <w:lang w:val="en-US"/>
        </w:rPr>
        <w:t>employee.GetType</w:t>
      </w:r>
      <w:proofErr w:type="spellEnd"/>
      <w:r w:rsidRPr="008A4E0B">
        <w:rPr>
          <w:lang w:val="en-US"/>
        </w:rPr>
        <w:t xml:space="preserve">() == </w:t>
      </w:r>
      <w:proofErr w:type="spellStart"/>
      <w:r w:rsidRPr="008A4E0B">
        <w:rPr>
          <w:lang w:val="en-US"/>
        </w:rPr>
        <w:t>typeof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t>))</w:t>
      </w:r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>    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parameterAnnualSalary</w:t>
      </w:r>
      <w:proofErr w:type="spellEnd"/>
      <w:r w:rsidRPr="008A4E0B">
        <w:rPr>
          <w:lang w:val="en-US"/>
        </w:rPr>
        <w:t> = 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    {</w:t>
      </w:r>
      <w:r w:rsidRPr="008A4E0B">
        <w:rPr>
          <w:lang w:val="en-US"/>
        </w:rPr>
        <w:br/>
        <w:t xml:space="preserve">    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>",</w:t>
      </w:r>
      <w:r w:rsidRPr="008A4E0B">
        <w:rPr>
          <w:lang w:val="en-US"/>
        </w:rPr>
        <w:br/>
        <w:t>                        Value = ((</w:t>
      </w:r>
      <w:proofErr w:type="spellStart"/>
      <w:r w:rsidRPr="008A4E0B">
        <w:rPr>
          <w:lang w:val="en-US"/>
        </w:rPr>
        <w:t>FullTimeEmployee</w:t>
      </w:r>
      <w:proofErr w:type="spellEnd"/>
      <w:r w:rsidRPr="008A4E0B">
        <w:rPr>
          <w:lang w:val="en-US"/>
        </w:rPr>
        <w:t>)employee).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br/>
        <w:t>                    };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parameterAnnualSalary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  <w:t>                }</w:t>
      </w:r>
      <w:r w:rsidRPr="008A4E0B">
        <w:rPr>
          <w:lang w:val="en-US"/>
        </w:rPr>
        <w:br/>
        <w:t>                else</w:t>
      </w:r>
      <w:r w:rsidRPr="008A4E0B">
        <w:rPr>
          <w:lang w:val="en-US"/>
        </w:rPr>
        <w:br/>
        <w:t>                {</w:t>
      </w:r>
      <w:r w:rsidRPr="008A4E0B">
        <w:rPr>
          <w:lang w:val="en-US"/>
        </w:rPr>
        <w:br/>
        <w:t>                   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> </w:t>
      </w:r>
      <w:proofErr w:type="spellStart"/>
      <w:r w:rsidRPr="008A4E0B">
        <w:rPr>
          <w:lang w:val="en-US"/>
        </w:rPr>
        <w:t>parameterHourlyPay</w:t>
      </w:r>
      <w:proofErr w:type="spellEnd"/>
      <w:r w:rsidRPr="008A4E0B">
        <w:rPr>
          <w:lang w:val="en-US"/>
        </w:rPr>
        <w:t xml:space="preserve"> = new 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    {</w:t>
      </w:r>
      <w:r w:rsidRPr="008A4E0B">
        <w:rPr>
          <w:lang w:val="en-US"/>
        </w:rPr>
        <w:br/>
        <w:t xml:space="preserve">    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>",</w:t>
      </w:r>
      <w:r w:rsidRPr="008A4E0B">
        <w:rPr>
          <w:lang w:val="en-US"/>
        </w:rPr>
        <w:br/>
        <w:t>                        Value = ((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t>)employee).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>                    };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parameterHourlyPay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t xml:space="preserve"> </w:t>
      </w:r>
      <w:proofErr w:type="spellStart"/>
      <w:r w:rsidRPr="008A4E0B">
        <w:rPr>
          <w:lang w:val="en-US"/>
        </w:rPr>
        <w:t>parameterHoursWorked</w:t>
      </w:r>
      <w:proofErr w:type="spellEnd"/>
      <w:r w:rsidRPr="008A4E0B">
        <w:rPr>
          <w:lang w:val="en-US"/>
        </w:rPr>
        <w:t xml:space="preserve"> = new </w:t>
      </w:r>
      <w:proofErr w:type="spellStart"/>
      <w:r w:rsidRPr="008A4E0B">
        <w:rPr>
          <w:lang w:val="en-US"/>
        </w:rPr>
        <w:t>SqlParameter</w:t>
      </w:r>
      <w:proofErr w:type="spellEnd"/>
      <w:r w:rsidRPr="008A4E0B">
        <w:rPr>
          <w:lang w:val="en-US"/>
        </w:rPr>
        <w:br/>
        <w:t>                    {</w:t>
      </w:r>
      <w:r w:rsidRPr="008A4E0B">
        <w:rPr>
          <w:lang w:val="en-US"/>
        </w:rPr>
        <w:br/>
        <w:t xml:space="preserve">                        </w:t>
      </w:r>
      <w:proofErr w:type="spellStart"/>
      <w:r w:rsidRPr="008A4E0B">
        <w:rPr>
          <w:lang w:val="en-US"/>
        </w:rPr>
        <w:t>ParameterName</w:t>
      </w:r>
      <w:proofErr w:type="spellEnd"/>
      <w:r w:rsidRPr="008A4E0B">
        <w:rPr>
          <w:lang w:val="en-US"/>
        </w:rPr>
        <w:t xml:space="preserve"> = "@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>",</w:t>
      </w:r>
      <w:r w:rsidRPr="008A4E0B">
        <w:rPr>
          <w:lang w:val="en-US"/>
        </w:rPr>
        <w:br/>
        <w:t>                        Value = ((</w:t>
      </w:r>
      <w:proofErr w:type="spellStart"/>
      <w:r w:rsidRPr="008A4E0B">
        <w:rPr>
          <w:lang w:val="en-US"/>
        </w:rPr>
        <w:t>PartTimeEmployee</w:t>
      </w:r>
      <w:proofErr w:type="spellEnd"/>
      <w:r w:rsidRPr="008A4E0B">
        <w:rPr>
          <w:lang w:val="en-US"/>
        </w:rPr>
        <w:t>)employee).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br/>
        <w:t>                    };</w:t>
      </w:r>
      <w:r w:rsidRPr="008A4E0B">
        <w:rPr>
          <w:lang w:val="en-US"/>
        </w:rPr>
        <w:br/>
        <w:t xml:space="preserve">                    </w:t>
      </w:r>
      <w:proofErr w:type="spellStart"/>
      <w:r w:rsidRPr="008A4E0B">
        <w:rPr>
          <w:lang w:val="en-US"/>
        </w:rPr>
        <w:t>cmd.Parameters.Add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parameterHoursWorked</w:t>
      </w:r>
      <w:proofErr w:type="spellEnd"/>
      <w:r w:rsidRPr="008A4E0B">
        <w:rPr>
          <w:lang w:val="en-US"/>
        </w:rPr>
        <w:t>);</w:t>
      </w:r>
      <w:r w:rsidRPr="008A4E0B">
        <w:rPr>
          <w:lang w:val="en-US"/>
        </w:rPr>
        <w:br/>
        <w:t>                }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con.Open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cmd.ExecuteNonQuery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>            }</w:t>
      </w:r>
      <w:r w:rsidRPr="008A4E0B">
        <w:rPr>
          <w:lang w:val="en-US"/>
        </w:rPr>
        <w:br/>
        <w:t>        }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r w:rsidRPr="008A4E0B">
        <w:rPr>
          <w:b/>
          <w:bCs/>
          <w:lang w:val="en-US"/>
        </w:rPr>
        <w:t>WebForm1.aspx</w:t>
      </w:r>
      <w:r w:rsidRPr="008A4E0B">
        <w:rPr>
          <w:lang w:val="en-US"/>
        </w:rPr>
        <w:br/>
        <w:t>&lt;table style="font-family: Arial; border: 1px solid black;"&gt;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&lt;b&gt;ID&lt;/b&gt;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txtID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&lt;b&gt;Name&lt;/b&gt;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txtName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&lt;b&gt;Gender&lt;/b&gt;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txtGender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&lt;b&gt;Date Of Birth&lt;/b&gt;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txtDateOfBirth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&lt;b&gt;Employee Type&lt;/b&gt;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asp:DropDownList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ddlEmployeeType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 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OnSelectedIndexChanged</w:t>
      </w:r>
      <w:proofErr w:type="spellEnd"/>
      <w:r w:rsidRPr="008A4E0B">
        <w:rPr>
          <w:lang w:val="en-US"/>
        </w:rPr>
        <w:t>="</w:t>
      </w:r>
      <w:proofErr w:type="spellStart"/>
      <w:r w:rsidRPr="008A4E0B">
        <w:rPr>
          <w:lang w:val="en-US"/>
        </w:rPr>
        <w:t>ddlEmployeeType_SelectedIndexChanged</w:t>
      </w:r>
      <w:proofErr w:type="spellEnd"/>
      <w:r w:rsidRPr="008A4E0B">
        <w:rPr>
          <w:lang w:val="en-US"/>
        </w:rPr>
        <w:t>"</w:t>
      </w:r>
      <w:r w:rsidRPr="008A4E0B">
        <w:rPr>
          <w:lang w:val="en-US"/>
        </w:rPr>
        <w:br/>
        <w:t>                AutoPostBack="True"&gt;</w:t>
      </w:r>
      <w:r w:rsidRPr="008A4E0B">
        <w:rPr>
          <w:lang w:val="en-US"/>
        </w:rPr>
        <w:br/>
        <w:t>                &lt;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 xml:space="preserve"> Text="Select Employee Type" Value="-1"&gt;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                &lt;/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        &lt;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 xml:space="preserve"> Text="Full Time Employee" Value="1"&gt;</w:t>
      </w:r>
      <w:r w:rsidRPr="008A4E0B">
        <w:rPr>
          <w:lang w:val="en-US"/>
        </w:rPr>
        <w:br/>
        <w:t>                &lt;/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        &lt;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 xml:space="preserve"> Text="Part Time Employee" Value="2"&gt;</w:t>
      </w:r>
      <w:r w:rsidRPr="008A4E0B">
        <w:rPr>
          <w:lang w:val="en-US"/>
        </w:rPr>
        <w:br/>
        <w:t>                &lt;/</w:t>
      </w:r>
      <w:proofErr w:type="spellStart"/>
      <w:r w:rsidRPr="008A4E0B">
        <w:rPr>
          <w:lang w:val="en-US"/>
        </w:rPr>
        <w:t>asp:ListItem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asp:DropDownList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 id="</w:t>
      </w:r>
      <w:proofErr w:type="spellStart"/>
      <w:r w:rsidRPr="008A4E0B">
        <w:rPr>
          <w:lang w:val="en-US"/>
        </w:rPr>
        <w:t>trAnnualSalary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 visible="false"&gt;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&lt;b&gt;Annual Salary&lt;/b&gt;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txtAnnualSalary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 id="</w:t>
      </w:r>
      <w:proofErr w:type="spellStart"/>
      <w:r w:rsidRPr="008A4E0B">
        <w:rPr>
          <w:lang w:val="en-US"/>
        </w:rPr>
        <w:t>trHourlPay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 visible="false"&gt;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&lt;b&gt;Hourly Pay&lt;/b&gt;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txtHourlyPay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 id="</w:t>
      </w:r>
      <w:proofErr w:type="spellStart"/>
      <w:r w:rsidRPr="008A4E0B">
        <w:rPr>
          <w:lang w:val="en-US"/>
        </w:rPr>
        <w:t>trHoursWorked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 visible="false"&gt;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&lt;b&gt;Hours worked&lt;/b&gt;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txtHoursWorked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="server"&gt;</w:t>
      </w:r>
      <w:r w:rsidRPr="008A4E0B">
        <w:rPr>
          <w:lang w:val="en-US"/>
        </w:rPr>
        <w:br/>
        <w:t>            &lt;/</w:t>
      </w:r>
      <w:proofErr w:type="spellStart"/>
      <w:r w:rsidRPr="008A4E0B">
        <w:rPr>
          <w:lang w:val="en-US"/>
        </w:rPr>
        <w:t>asp:TextBox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asp:Button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btnGetEmployee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 </w:t>
      </w:r>
      <w:r w:rsidRPr="008A4E0B">
        <w:rPr>
          <w:lang w:val="en-US"/>
        </w:rPr>
        <w:br/>
        <w:t xml:space="preserve">            Text="Get Employee" </w:t>
      </w:r>
      <w:proofErr w:type="spellStart"/>
      <w:r w:rsidRPr="008A4E0B">
        <w:rPr>
          <w:lang w:val="en-US"/>
        </w:rPr>
        <w:t>OnClick</w:t>
      </w:r>
      <w:proofErr w:type="spellEnd"/>
      <w:r w:rsidRPr="008A4E0B">
        <w:rPr>
          <w:lang w:val="en-US"/>
        </w:rPr>
        <w:t>="</w:t>
      </w:r>
      <w:proofErr w:type="spellStart"/>
      <w:r w:rsidRPr="008A4E0B">
        <w:rPr>
          <w:lang w:val="en-US"/>
        </w:rPr>
        <w:t>btnGetEmployee_Click</w:t>
      </w:r>
      <w:proofErr w:type="spellEnd"/>
      <w:r w:rsidRPr="008A4E0B">
        <w:rPr>
          <w:lang w:val="en-US"/>
        </w:rPr>
        <w:t>" /&gt;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    &lt;td&gt;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asp:Button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btnSave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 </w:t>
      </w:r>
      <w:r w:rsidRPr="008A4E0B">
        <w:rPr>
          <w:lang w:val="en-US"/>
        </w:rPr>
        <w:br/>
        <w:t xml:space="preserve">            Text="Save Employee" </w:t>
      </w:r>
      <w:proofErr w:type="spellStart"/>
      <w:r w:rsidRPr="008A4E0B">
        <w:rPr>
          <w:lang w:val="en-US"/>
        </w:rPr>
        <w:t>OnClick</w:t>
      </w:r>
      <w:proofErr w:type="spellEnd"/>
      <w:r w:rsidRPr="008A4E0B">
        <w:rPr>
          <w:lang w:val="en-US"/>
        </w:rPr>
        <w:t>="</w:t>
      </w:r>
      <w:proofErr w:type="spellStart"/>
      <w:r w:rsidRPr="008A4E0B">
        <w:rPr>
          <w:lang w:val="en-US"/>
        </w:rPr>
        <w:t>btnSave_Click</w:t>
      </w:r>
      <w:proofErr w:type="spellEnd"/>
      <w:r w:rsidRPr="008A4E0B">
        <w:rPr>
          <w:lang w:val="en-US"/>
        </w:rPr>
        <w:t>" /&gt;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    &lt;tr&gt;</w:t>
      </w:r>
      <w:r w:rsidRPr="008A4E0B">
        <w:rPr>
          <w:lang w:val="en-US"/>
        </w:rPr>
        <w:br/>
        <w:t xml:space="preserve">        &lt;td </w:t>
      </w:r>
      <w:proofErr w:type="spellStart"/>
      <w:r w:rsidRPr="008A4E0B">
        <w:rPr>
          <w:lang w:val="en-US"/>
        </w:rPr>
        <w:t>colspan</w:t>
      </w:r>
      <w:proofErr w:type="spellEnd"/>
      <w:r w:rsidRPr="008A4E0B">
        <w:rPr>
          <w:lang w:val="en-US"/>
        </w:rPr>
        <w:t>="2"&gt;</w:t>
      </w:r>
      <w:r w:rsidRPr="008A4E0B">
        <w:rPr>
          <w:lang w:val="en-US"/>
        </w:rPr>
        <w:br/>
        <w:t>            &lt;</w:t>
      </w:r>
      <w:proofErr w:type="spellStart"/>
      <w:r w:rsidRPr="008A4E0B">
        <w:rPr>
          <w:lang w:val="en-US"/>
        </w:rPr>
        <w:t>asp:Label</w:t>
      </w:r>
      <w:proofErr w:type="spellEnd"/>
      <w:r w:rsidRPr="008A4E0B">
        <w:rPr>
          <w:lang w:val="en-US"/>
        </w:rPr>
        <w:t xml:space="preserve"> ID="</w:t>
      </w:r>
      <w:proofErr w:type="spellStart"/>
      <w:r w:rsidRPr="008A4E0B">
        <w:rPr>
          <w:lang w:val="en-US"/>
        </w:rPr>
        <w:t>lblMessage</w:t>
      </w:r>
      <w:proofErr w:type="spellEnd"/>
      <w:r w:rsidRPr="008A4E0B">
        <w:rPr>
          <w:lang w:val="en-US"/>
        </w:rPr>
        <w:t xml:space="preserve">" </w:t>
      </w:r>
      <w:proofErr w:type="spellStart"/>
      <w:r w:rsidRPr="008A4E0B">
        <w:rPr>
          <w:lang w:val="en-US"/>
        </w:rPr>
        <w:t>runat</w:t>
      </w:r>
      <w:proofErr w:type="spellEnd"/>
      <w:r w:rsidRPr="008A4E0B">
        <w:rPr>
          <w:lang w:val="en-US"/>
        </w:rPr>
        <w:t>="server" </w:t>
      </w:r>
      <w:r w:rsidRPr="008A4E0B">
        <w:rPr>
          <w:lang w:val="en-US"/>
        </w:rPr>
        <w:br/>
        <w:t xml:space="preserve">                </w:t>
      </w:r>
      <w:proofErr w:type="spellStart"/>
      <w:r w:rsidRPr="008A4E0B">
        <w:rPr>
          <w:lang w:val="en-US"/>
        </w:rPr>
        <w:t>ForeColor</w:t>
      </w:r>
      <w:proofErr w:type="spellEnd"/>
      <w:r w:rsidRPr="008A4E0B">
        <w:rPr>
          <w:lang w:val="en-US"/>
        </w:rPr>
        <w:t>="Green" Font-Bold="true"&gt;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            &lt;/</w:t>
      </w:r>
      <w:proofErr w:type="spellStart"/>
      <w:r w:rsidRPr="008A4E0B">
        <w:rPr>
          <w:lang w:val="en-US"/>
        </w:rPr>
        <w:t>asp:Label</w:t>
      </w:r>
      <w:proofErr w:type="spellEnd"/>
      <w:r w:rsidRPr="008A4E0B">
        <w:rPr>
          <w:lang w:val="en-US"/>
        </w:rPr>
        <w:t>&gt;</w:t>
      </w:r>
      <w:r w:rsidRPr="008A4E0B">
        <w:rPr>
          <w:lang w:val="en-US"/>
        </w:rPr>
        <w:br/>
        <w:t>        &lt;/td&gt;</w:t>
      </w:r>
      <w:r w:rsidRPr="008A4E0B">
        <w:rPr>
          <w:lang w:val="en-US"/>
        </w:rPr>
        <w:br/>
        <w:t>    &lt;/tr&gt;</w:t>
      </w:r>
      <w:r w:rsidRPr="008A4E0B">
        <w:rPr>
          <w:lang w:val="en-US"/>
        </w:rPr>
        <w:br/>
        <w:t>&lt;/table&gt;</w:t>
      </w:r>
      <w:r w:rsidRPr="008A4E0B">
        <w:rPr>
          <w:lang w:val="en-US"/>
        </w:rPr>
        <w:br/>
      </w:r>
      <w:r w:rsidRPr="008A4E0B">
        <w:rPr>
          <w:lang w:val="en-US"/>
        </w:rPr>
        <w:br/>
      </w:r>
      <w:r w:rsidRPr="008A4E0B">
        <w:rPr>
          <w:b/>
          <w:bCs/>
          <w:lang w:val="en-US"/>
        </w:rPr>
        <w:t>WebForm1.aspx.cs</w:t>
      </w:r>
      <w:r w:rsidRPr="008A4E0B">
        <w:rPr>
          <w:lang w:val="en-US"/>
        </w:rPr>
        <w:br/>
        <w:t xml:space="preserve">protected void </w:t>
      </w:r>
      <w:proofErr w:type="spellStart"/>
      <w:r w:rsidRPr="008A4E0B">
        <w:rPr>
          <w:lang w:val="en-US"/>
        </w:rPr>
        <w:t>btnGetEmployee_Click</w:t>
      </w:r>
      <w:proofErr w:type="spellEnd"/>
      <w:r w:rsidRPr="008A4E0B">
        <w:rPr>
          <w:lang w:val="en-US"/>
        </w:rPr>
        <w:t xml:space="preserve">(object sender, </w:t>
      </w:r>
      <w:proofErr w:type="spellStart"/>
      <w:r w:rsidRPr="008A4E0B">
        <w:rPr>
          <w:lang w:val="en-US"/>
        </w:rPr>
        <w:t>EventArgs</w:t>
      </w:r>
      <w:proofErr w:type="spellEnd"/>
      <w:r w:rsidRPr="008A4E0B">
        <w:rPr>
          <w:lang w:val="en-US"/>
        </w:rPr>
        <w:t xml:space="preserve"> e)</w:t>
      </w:r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EmployeeService.EmployeeServiceClient</w:t>
      </w:r>
      <w:proofErr w:type="spellEnd"/>
      <w:r w:rsidRPr="008A4E0B">
        <w:rPr>
          <w:lang w:val="en-US"/>
        </w:rPr>
        <w:t xml:space="preserve"> client = </w:t>
      </w:r>
      <w:r w:rsidRPr="008A4E0B">
        <w:rPr>
          <w:lang w:val="en-US"/>
        </w:rPr>
        <w:br/>
        <w:t xml:space="preserve">        new </w:t>
      </w:r>
      <w:proofErr w:type="spellStart"/>
      <w:r w:rsidRPr="008A4E0B">
        <w:rPr>
          <w:lang w:val="en-US"/>
        </w:rPr>
        <w:t>EmployeeService.EmployeeServiceClient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EmployeeService.Employee</w:t>
      </w:r>
      <w:proofErr w:type="spellEnd"/>
      <w:r w:rsidRPr="008A4E0B">
        <w:rPr>
          <w:lang w:val="en-US"/>
        </w:rPr>
        <w:t xml:space="preserve"> employee = 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client.GetEmployee</w:t>
      </w:r>
      <w:proofErr w:type="spellEnd"/>
      <w:r w:rsidRPr="008A4E0B">
        <w:rPr>
          <w:lang w:val="en-US"/>
        </w:rPr>
        <w:t>(Convert.ToInt32(</w:t>
      </w:r>
      <w:proofErr w:type="spellStart"/>
      <w:r w:rsidRPr="008A4E0B">
        <w:rPr>
          <w:lang w:val="en-US"/>
        </w:rPr>
        <w:t>txtID.Text</w:t>
      </w:r>
      <w:proofErr w:type="spellEnd"/>
      <w:r w:rsidRPr="008A4E0B">
        <w:rPr>
          <w:lang w:val="en-US"/>
        </w:rPr>
        <w:t>));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if (</w:t>
      </w:r>
      <w:proofErr w:type="spellStart"/>
      <w:r w:rsidRPr="008A4E0B">
        <w:rPr>
          <w:lang w:val="en-US"/>
        </w:rPr>
        <w:t>employee.Type</w:t>
      </w:r>
      <w:proofErr w:type="spellEnd"/>
      <w:r w:rsidRPr="008A4E0B">
        <w:rPr>
          <w:lang w:val="en-US"/>
        </w:rPr>
        <w:t xml:space="preserve"> == </w:t>
      </w:r>
      <w:proofErr w:type="spellStart"/>
      <w:r w:rsidRPr="008A4E0B">
        <w:rPr>
          <w:lang w:val="en-US"/>
        </w:rPr>
        <w:t>EmployeeService.EmployeeType.FullTimeEmployee</w:t>
      </w:r>
      <w:proofErr w:type="spellEnd"/>
      <w:r w:rsidRPr="008A4E0B">
        <w:rPr>
          <w:lang w:val="en-US"/>
        </w:rPr>
        <w:t>)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txtAnnualSalary.Text</w:t>
      </w:r>
      <w:proofErr w:type="spellEnd"/>
      <w:r w:rsidRPr="008A4E0B">
        <w:rPr>
          <w:lang w:val="en-US"/>
        </w:rPr>
        <w:t xml:space="preserve"> = </w:t>
      </w:r>
      <w:r w:rsidRPr="008A4E0B">
        <w:rPr>
          <w:lang w:val="en-US"/>
        </w:rPr>
        <w:br/>
        <w:t>            ((EmployeeService.FullTimeEmployee)employee).AnnualSalary.ToString();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trAnnualSalary.Visible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trHourlPay.Visible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trHoursWorked.Visible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    else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txtHourlyPay.Text</w:t>
      </w:r>
      <w:proofErr w:type="spellEnd"/>
      <w:r w:rsidRPr="008A4E0B">
        <w:rPr>
          <w:lang w:val="en-US"/>
        </w:rPr>
        <w:t xml:space="preserve"> = </w:t>
      </w:r>
      <w:r w:rsidRPr="008A4E0B">
        <w:rPr>
          <w:lang w:val="en-US"/>
        </w:rPr>
        <w:br/>
        <w:t>            ((EmployeeService.PartTimeEmployee)employee).HourlyPay.ToString();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txtHoursWorked.Text</w:t>
      </w:r>
      <w:proofErr w:type="spellEnd"/>
      <w:r w:rsidRPr="008A4E0B">
        <w:rPr>
          <w:lang w:val="en-US"/>
        </w:rPr>
        <w:t xml:space="preserve"> = </w:t>
      </w:r>
      <w:r w:rsidRPr="008A4E0B">
        <w:rPr>
          <w:lang w:val="en-US"/>
        </w:rPr>
        <w:br/>
        <w:t>            ((EmployeeService.PartTimeEmployee)employee).HoursWorked.ToString();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trAnnualSalary.Visible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trHourlPay.Visible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trHoursWorked.Visible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ddlEmployeeType.SelectedValue</w:t>
      </w:r>
      <w:proofErr w:type="spellEnd"/>
      <w:r w:rsidRPr="008A4E0B">
        <w:rPr>
          <w:lang w:val="en-US"/>
        </w:rPr>
        <w:t xml:space="preserve"> = ((int)</w:t>
      </w:r>
      <w:proofErr w:type="spellStart"/>
      <w:r w:rsidRPr="008A4E0B">
        <w:rPr>
          <w:lang w:val="en-US"/>
        </w:rPr>
        <w:t>employee.Type</w:t>
      </w:r>
      <w:proofErr w:type="spellEnd"/>
      <w:r w:rsidRPr="008A4E0B">
        <w:rPr>
          <w:lang w:val="en-US"/>
        </w:rPr>
        <w:t>).</w:t>
      </w:r>
      <w:proofErr w:type="spellStart"/>
      <w:r w:rsidRPr="008A4E0B">
        <w:rPr>
          <w:lang w:val="en-US"/>
        </w:rPr>
        <w:t>ToString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        </w:t>
      </w:r>
      <w:r w:rsidRPr="008A4E0B">
        <w:rPr>
          <w:lang w:val="en-US"/>
        </w:rPr>
        <w:br/>
        <w:t>            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txtName.Text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employee.Name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txtGender.Text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employee.Gender</w:t>
      </w:r>
      <w:proofErr w:type="spellEnd"/>
      <w:r w:rsidRPr="008A4E0B">
        <w:rPr>
          <w:lang w:val="en-US"/>
        </w:rPr>
        <w:t>;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txtDateOfBirth.Text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employee.DateOfBirth.ToShortDateString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lblMessage.Text</w:t>
      </w:r>
      <w:proofErr w:type="spellEnd"/>
      <w:r w:rsidRPr="008A4E0B">
        <w:rPr>
          <w:lang w:val="en-US"/>
        </w:rPr>
        <w:t xml:space="preserve"> = "Employee retrieved";</w:t>
      </w:r>
      <w:r w:rsidRPr="008A4E0B">
        <w:rPr>
          <w:lang w:val="en-US"/>
        </w:rPr>
        <w:br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protected void </w:t>
      </w:r>
      <w:proofErr w:type="spellStart"/>
      <w:r w:rsidRPr="008A4E0B">
        <w:rPr>
          <w:lang w:val="en-US"/>
        </w:rPr>
        <w:t>btnSave_Click</w:t>
      </w:r>
      <w:proofErr w:type="spellEnd"/>
      <w:r w:rsidRPr="008A4E0B">
        <w:rPr>
          <w:lang w:val="en-US"/>
        </w:rPr>
        <w:t xml:space="preserve">(object sender, </w:t>
      </w:r>
      <w:proofErr w:type="spellStart"/>
      <w:r w:rsidRPr="008A4E0B">
        <w:rPr>
          <w:lang w:val="en-US"/>
        </w:rPr>
        <w:t>EventArgs</w:t>
      </w:r>
      <w:proofErr w:type="spellEnd"/>
      <w:r w:rsidRPr="008A4E0B">
        <w:rPr>
          <w:lang w:val="en-US"/>
        </w:rPr>
        <w:t xml:space="preserve"> e)</w:t>
      </w:r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EmployeeService.EmployeeServiceClient</w:t>
      </w:r>
      <w:proofErr w:type="spellEnd"/>
      <w:r w:rsidRPr="008A4E0B">
        <w:rPr>
          <w:lang w:val="en-US"/>
        </w:rPr>
        <w:t xml:space="preserve"> client = new 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EmployeeService.EmployeeServiceClient</w:t>
      </w:r>
      <w:proofErr w:type="spellEnd"/>
      <w:r w:rsidRPr="008A4E0B">
        <w:rPr>
          <w:lang w:val="en-US"/>
        </w:rPr>
        <w:t>();</w:t>
      </w:r>
      <w:r w:rsidRPr="008A4E0B">
        <w:rPr>
          <w:lang w:val="en-US"/>
        </w:rPr>
        <w:br/>
        <w:t xml:space="preserve">    </w:t>
      </w:r>
      <w:proofErr w:type="spellStart"/>
      <w:r w:rsidRPr="008A4E0B">
        <w:rPr>
          <w:lang w:val="en-US"/>
        </w:rPr>
        <w:t>EmployeeService.Employee</w:t>
      </w:r>
      <w:proofErr w:type="spellEnd"/>
      <w:r w:rsidRPr="008A4E0B">
        <w:rPr>
          <w:lang w:val="en-US"/>
        </w:rPr>
        <w:t xml:space="preserve"> employee = null;</w:t>
      </w:r>
      <w:r w:rsidRPr="008A4E0B">
        <w:rPr>
          <w:lang w:val="en-US"/>
        </w:rPr>
        <w:br/>
      </w:r>
      <w:r w:rsidRPr="008A4E0B">
        <w:rPr>
          <w:lang w:val="en-US"/>
        </w:rPr>
        <w:br/>
        <w:t>    if (((EmployeeService.EmployeeType)Convert.ToInt32(ddlEmployeeType.SelectedValue)) </w:t>
      </w:r>
      <w:r w:rsidRPr="008A4E0B">
        <w:rPr>
          <w:lang w:val="en-US"/>
        </w:rPr>
        <w:br/>
        <w:t xml:space="preserve">        == </w:t>
      </w:r>
      <w:proofErr w:type="spellStart"/>
      <w:r w:rsidRPr="008A4E0B">
        <w:rPr>
          <w:lang w:val="en-US"/>
        </w:rPr>
        <w:t>EmployeeService.EmployeeType.FullTimeEmployee</w:t>
      </w:r>
      <w:proofErr w:type="spellEnd"/>
      <w:r w:rsidRPr="008A4E0B">
        <w:rPr>
          <w:lang w:val="en-US"/>
        </w:rPr>
        <w:t>)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>    {</w:t>
      </w:r>
      <w:r w:rsidRPr="008A4E0B">
        <w:rPr>
          <w:lang w:val="en-US"/>
        </w:rPr>
        <w:br/>
        <w:t xml:space="preserve">        employee = new </w:t>
      </w:r>
      <w:proofErr w:type="spellStart"/>
      <w:r w:rsidRPr="008A4E0B">
        <w:rPr>
          <w:lang w:val="en-US"/>
        </w:rPr>
        <w:t>EmployeeService.FullTimeEmployee</w:t>
      </w:r>
      <w:proofErr w:type="spellEnd"/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Id = Convert.ToInt32(</w:t>
      </w:r>
      <w:proofErr w:type="spellStart"/>
      <w:r w:rsidRPr="008A4E0B">
        <w:rPr>
          <w:lang w:val="en-US"/>
        </w:rPr>
        <w:t>txtID.Text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 xml:space="preserve">            Name = </w:t>
      </w:r>
      <w:proofErr w:type="spellStart"/>
      <w:r w:rsidRPr="008A4E0B">
        <w:rPr>
          <w:lang w:val="en-US"/>
        </w:rPr>
        <w:t>txtName.Text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Gender = </w:t>
      </w:r>
      <w:proofErr w:type="spellStart"/>
      <w:r w:rsidRPr="008A4E0B">
        <w:rPr>
          <w:lang w:val="en-US"/>
        </w:rPr>
        <w:t>txtGender.Text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Convert.ToDateTime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txtDateOfBirth.Text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 xml:space="preserve">            Type = </w:t>
      </w:r>
      <w:proofErr w:type="spellStart"/>
      <w:r w:rsidRPr="008A4E0B">
        <w:rPr>
          <w:lang w:val="en-US"/>
        </w:rPr>
        <w:t>EmployeeService.EmployeeType.FullTimeEmployee</w:t>
      </w:r>
      <w:proofErr w:type="spellEnd"/>
      <w:r w:rsidRPr="008A4E0B">
        <w:rPr>
          <w:lang w:val="en-US"/>
        </w:rPr>
        <w:t>,</w:t>
      </w:r>
    </w:p>
    <w:p w14:paraId="74A71E29" w14:textId="64F71800" w:rsidR="00816CDA" w:rsidRPr="008A4E0B" w:rsidRDefault="008A4E0B" w:rsidP="008A4E0B">
      <w:pPr>
        <w:rPr>
          <w:lang w:val="en-US"/>
        </w:rPr>
      </w:pPr>
      <w:r w:rsidRPr="008A4E0B">
        <w:rPr>
          <w:lang w:val="en-US"/>
        </w:rPr>
        <w:br/>
        <w:t xml:space="preserve">            </w:t>
      </w:r>
      <w:proofErr w:type="spellStart"/>
      <w:r w:rsidRPr="008A4E0B">
        <w:rPr>
          <w:lang w:val="en-US"/>
        </w:rPr>
        <w:t>AnnualSalary</w:t>
      </w:r>
      <w:proofErr w:type="spellEnd"/>
      <w:r w:rsidRPr="008A4E0B">
        <w:rPr>
          <w:lang w:val="en-US"/>
        </w:rPr>
        <w:t xml:space="preserve"> = Convert.ToInt32(</w:t>
      </w:r>
      <w:proofErr w:type="spellStart"/>
      <w:r w:rsidRPr="008A4E0B">
        <w:rPr>
          <w:lang w:val="en-US"/>
        </w:rPr>
        <w:t>txtAnnualSalary.Text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>        };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client.SaveEmployee</w:t>
      </w:r>
      <w:proofErr w:type="spellEnd"/>
      <w:r w:rsidRPr="008A4E0B">
        <w:rPr>
          <w:lang w:val="en-US"/>
        </w:rPr>
        <w:t>(employee);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lblMessage.Text</w:t>
      </w:r>
      <w:proofErr w:type="spellEnd"/>
      <w:r w:rsidRPr="008A4E0B">
        <w:rPr>
          <w:lang w:val="en-US"/>
        </w:rPr>
        <w:t xml:space="preserve"> = "Employee saved";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    else if (((EmployeeService.EmployeeType)Convert.ToInt32(ddlEmployeeType.SelectedValue)) </w:t>
      </w:r>
      <w:r w:rsidRPr="008A4E0B">
        <w:rPr>
          <w:lang w:val="en-US"/>
        </w:rPr>
        <w:br/>
        <w:t xml:space="preserve">        == </w:t>
      </w:r>
      <w:proofErr w:type="spellStart"/>
      <w:r w:rsidRPr="008A4E0B">
        <w:rPr>
          <w:lang w:val="en-US"/>
        </w:rPr>
        <w:t>EmployeeService.EmployeeType.PartTimeEmployee</w:t>
      </w:r>
      <w:proofErr w:type="spellEnd"/>
      <w:r w:rsidRPr="008A4E0B">
        <w:rPr>
          <w:lang w:val="en-US"/>
        </w:rPr>
        <w:t>)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employee = new </w:t>
      </w:r>
      <w:proofErr w:type="spellStart"/>
      <w:r w:rsidRPr="008A4E0B">
        <w:rPr>
          <w:lang w:val="en-US"/>
        </w:rPr>
        <w:t>EmployeeService.PartTimeEmployee</w:t>
      </w:r>
      <w:proofErr w:type="spellEnd"/>
      <w:r w:rsidRPr="008A4E0B">
        <w:rPr>
          <w:lang w:val="en-US"/>
        </w:rPr>
        <w:br/>
        <w:t>        {</w:t>
      </w:r>
      <w:r w:rsidRPr="008A4E0B">
        <w:rPr>
          <w:lang w:val="en-US"/>
        </w:rPr>
        <w:br/>
        <w:t>            Id = Convert.ToInt32(</w:t>
      </w:r>
      <w:proofErr w:type="spellStart"/>
      <w:r w:rsidRPr="008A4E0B">
        <w:rPr>
          <w:lang w:val="en-US"/>
        </w:rPr>
        <w:t>txtID.Text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 xml:space="preserve">            Name = </w:t>
      </w:r>
      <w:proofErr w:type="spellStart"/>
      <w:r w:rsidRPr="008A4E0B">
        <w:rPr>
          <w:lang w:val="en-US"/>
        </w:rPr>
        <w:t>txtName.Text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Gender = </w:t>
      </w:r>
      <w:proofErr w:type="spellStart"/>
      <w:r w:rsidRPr="008A4E0B">
        <w:rPr>
          <w:lang w:val="en-US"/>
        </w:rPr>
        <w:t>txtGender.Text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</w:t>
      </w:r>
      <w:proofErr w:type="spellStart"/>
      <w:r w:rsidRPr="008A4E0B">
        <w:rPr>
          <w:lang w:val="en-US"/>
        </w:rPr>
        <w:t>DateOfBirth</w:t>
      </w:r>
      <w:proofErr w:type="spellEnd"/>
      <w:r w:rsidRPr="008A4E0B">
        <w:rPr>
          <w:lang w:val="en-US"/>
        </w:rPr>
        <w:t xml:space="preserve"> = </w:t>
      </w:r>
      <w:proofErr w:type="spellStart"/>
      <w:r w:rsidRPr="008A4E0B">
        <w:rPr>
          <w:lang w:val="en-US"/>
        </w:rPr>
        <w:t>Convert.ToDateTime</w:t>
      </w:r>
      <w:proofErr w:type="spellEnd"/>
      <w:r w:rsidRPr="008A4E0B">
        <w:rPr>
          <w:lang w:val="en-US"/>
        </w:rPr>
        <w:t>(</w:t>
      </w:r>
      <w:proofErr w:type="spellStart"/>
      <w:r w:rsidRPr="008A4E0B">
        <w:rPr>
          <w:lang w:val="en-US"/>
        </w:rPr>
        <w:t>txtDateOfBirth.Text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 xml:space="preserve">            Type = </w:t>
      </w:r>
      <w:proofErr w:type="spellStart"/>
      <w:r w:rsidRPr="008A4E0B">
        <w:rPr>
          <w:lang w:val="en-US"/>
        </w:rPr>
        <w:t>EmployeeService.EmployeeType.PartTimeEmployee</w:t>
      </w:r>
      <w:proofErr w:type="spellEnd"/>
      <w:r w:rsidRPr="008A4E0B">
        <w:rPr>
          <w:lang w:val="en-US"/>
        </w:rPr>
        <w:t>,</w:t>
      </w:r>
      <w:r w:rsidRPr="008A4E0B">
        <w:rPr>
          <w:lang w:val="en-US"/>
        </w:rPr>
        <w:br/>
        <w:t xml:space="preserve">            </w:t>
      </w:r>
      <w:proofErr w:type="spellStart"/>
      <w:r w:rsidRPr="008A4E0B">
        <w:rPr>
          <w:lang w:val="en-US"/>
        </w:rPr>
        <w:t>HourlyPay</w:t>
      </w:r>
      <w:proofErr w:type="spellEnd"/>
      <w:r w:rsidRPr="008A4E0B">
        <w:rPr>
          <w:lang w:val="en-US"/>
        </w:rPr>
        <w:t xml:space="preserve"> = Convert.ToInt32(</w:t>
      </w:r>
      <w:proofErr w:type="spellStart"/>
      <w:r w:rsidRPr="008A4E0B">
        <w:rPr>
          <w:lang w:val="en-US"/>
        </w:rPr>
        <w:t>txtHourlyPay.Text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 xml:space="preserve">            </w:t>
      </w:r>
      <w:proofErr w:type="spellStart"/>
      <w:r w:rsidRPr="008A4E0B">
        <w:rPr>
          <w:lang w:val="en-US"/>
        </w:rPr>
        <w:t>HoursWorked</w:t>
      </w:r>
      <w:proofErr w:type="spellEnd"/>
      <w:r w:rsidRPr="008A4E0B">
        <w:rPr>
          <w:lang w:val="en-US"/>
        </w:rPr>
        <w:t xml:space="preserve"> = Convert.ToInt32(</w:t>
      </w:r>
      <w:proofErr w:type="spellStart"/>
      <w:r w:rsidRPr="008A4E0B">
        <w:rPr>
          <w:lang w:val="en-US"/>
        </w:rPr>
        <w:t>txtHoursWorked.Text</w:t>
      </w:r>
      <w:proofErr w:type="spellEnd"/>
      <w:r w:rsidRPr="008A4E0B">
        <w:rPr>
          <w:lang w:val="en-US"/>
        </w:rPr>
        <w:t>),</w:t>
      </w:r>
      <w:r w:rsidRPr="008A4E0B">
        <w:rPr>
          <w:lang w:val="en-US"/>
        </w:rPr>
        <w:br/>
        <w:t>        };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client.SaveEmployee</w:t>
      </w:r>
      <w:proofErr w:type="spellEnd"/>
      <w:r w:rsidRPr="008A4E0B">
        <w:rPr>
          <w:lang w:val="en-US"/>
        </w:rPr>
        <w:t>(employee);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lblMessage.Text</w:t>
      </w:r>
      <w:proofErr w:type="spellEnd"/>
      <w:r w:rsidRPr="008A4E0B">
        <w:rPr>
          <w:lang w:val="en-US"/>
        </w:rPr>
        <w:t xml:space="preserve"> = "Employee saved";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    else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lblMessage.Text</w:t>
      </w:r>
      <w:proofErr w:type="spellEnd"/>
      <w:r w:rsidRPr="008A4E0B">
        <w:rPr>
          <w:lang w:val="en-US"/>
        </w:rPr>
        <w:t xml:space="preserve"> = "Please select Employee Type";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}</w:t>
      </w:r>
      <w:r w:rsidRPr="008A4E0B">
        <w:rPr>
          <w:lang w:val="en-US"/>
        </w:rPr>
        <w:br/>
      </w:r>
      <w:r w:rsidRPr="008A4E0B">
        <w:rPr>
          <w:lang w:val="en-US"/>
        </w:rPr>
        <w:br/>
        <w:t xml:space="preserve">protected void </w:t>
      </w:r>
      <w:proofErr w:type="spellStart"/>
      <w:r w:rsidRPr="008A4E0B">
        <w:rPr>
          <w:lang w:val="en-US"/>
        </w:rPr>
        <w:t>ddlEmployeeType_SelectedIndexChanged</w:t>
      </w:r>
      <w:proofErr w:type="spellEnd"/>
      <w:r w:rsidRPr="008A4E0B">
        <w:rPr>
          <w:lang w:val="en-US"/>
        </w:rPr>
        <w:br/>
        <w:t xml:space="preserve">    (object sender, </w:t>
      </w:r>
      <w:proofErr w:type="spellStart"/>
      <w:r w:rsidRPr="008A4E0B">
        <w:rPr>
          <w:lang w:val="en-US"/>
        </w:rPr>
        <w:t>EventArgs</w:t>
      </w:r>
      <w:proofErr w:type="spellEnd"/>
      <w:r w:rsidRPr="008A4E0B">
        <w:rPr>
          <w:lang w:val="en-US"/>
        </w:rPr>
        <w:t xml:space="preserve"> e)</w:t>
      </w:r>
      <w:r w:rsidRPr="008A4E0B">
        <w:rPr>
          <w:lang w:val="en-US"/>
        </w:rPr>
        <w:br/>
        <w:t>{</w:t>
      </w:r>
      <w:r w:rsidRPr="008A4E0B">
        <w:rPr>
          <w:lang w:val="en-US"/>
        </w:rPr>
        <w:br/>
        <w:t>    if (</w:t>
      </w:r>
      <w:proofErr w:type="spellStart"/>
      <w:r w:rsidRPr="008A4E0B">
        <w:rPr>
          <w:lang w:val="en-US"/>
        </w:rPr>
        <w:t>ddlEmployeeType.SelectedValue</w:t>
      </w:r>
      <w:proofErr w:type="spellEnd"/>
      <w:r w:rsidRPr="008A4E0B">
        <w:rPr>
          <w:lang w:val="en-US"/>
        </w:rPr>
        <w:t xml:space="preserve"> == "-1")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trAnnualSalary.Visible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trHourlPay.Visible</w:t>
      </w:r>
      <w:proofErr w:type="spellEnd"/>
      <w:r w:rsidRPr="008A4E0B">
        <w:rPr>
          <w:lang w:val="en-US"/>
        </w:rPr>
        <w:t xml:space="preserve"> = 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trHoursWorked.Visible</w:t>
      </w:r>
      <w:proofErr w:type="spellEnd"/>
      <w:r w:rsidRPr="008A4E0B">
        <w:rPr>
          <w:lang w:val="en-US"/>
        </w:rPr>
        <w:t xml:space="preserve"> = false;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    else if (</w:t>
      </w:r>
      <w:proofErr w:type="spellStart"/>
      <w:r w:rsidRPr="008A4E0B">
        <w:rPr>
          <w:lang w:val="en-US"/>
        </w:rPr>
        <w:t>ddlEmployeeType.SelectedValue</w:t>
      </w:r>
      <w:proofErr w:type="spellEnd"/>
      <w:r w:rsidRPr="008A4E0B">
        <w:rPr>
          <w:lang w:val="en-US"/>
        </w:rPr>
        <w:t xml:space="preserve"> == "1")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trAnnualSalary.Visible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</w:r>
      <w:r w:rsidRPr="008A4E0B">
        <w:rPr>
          <w:lang w:val="en-US"/>
        </w:rPr>
        <w:lastRenderedPageBreak/>
        <w:t xml:space="preserve">        </w:t>
      </w:r>
      <w:proofErr w:type="spellStart"/>
      <w:r w:rsidRPr="008A4E0B">
        <w:rPr>
          <w:lang w:val="en-US"/>
        </w:rPr>
        <w:t>trHourlPay.Visible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trHoursWorked.Visible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    else</w:t>
      </w:r>
      <w:r w:rsidRPr="008A4E0B">
        <w:rPr>
          <w:lang w:val="en-US"/>
        </w:rPr>
        <w:br/>
        <w:t>    {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trAnnualSalary.Visible</w:t>
      </w:r>
      <w:proofErr w:type="spellEnd"/>
      <w:r w:rsidRPr="008A4E0B">
        <w:rPr>
          <w:lang w:val="en-US"/>
        </w:rPr>
        <w:t xml:space="preserve"> = false;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trHourlPay.Visible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  <w:t xml:space="preserve">        </w:t>
      </w:r>
      <w:proofErr w:type="spellStart"/>
      <w:r w:rsidRPr="008A4E0B">
        <w:rPr>
          <w:lang w:val="en-US"/>
        </w:rPr>
        <w:t>trHoursWorked.Visible</w:t>
      </w:r>
      <w:proofErr w:type="spellEnd"/>
      <w:r w:rsidRPr="008A4E0B">
        <w:rPr>
          <w:lang w:val="en-US"/>
        </w:rPr>
        <w:t xml:space="preserve"> = true;</w:t>
      </w:r>
      <w:r w:rsidRPr="008A4E0B">
        <w:rPr>
          <w:lang w:val="en-US"/>
        </w:rPr>
        <w:br/>
        <w:t>    }</w:t>
      </w:r>
      <w:r w:rsidRPr="008A4E0B">
        <w:rPr>
          <w:lang w:val="en-US"/>
        </w:rPr>
        <w:br/>
        <w:t>}</w:t>
      </w:r>
    </w:p>
    <w:sectPr w:rsidR="00816CDA" w:rsidRPr="008A4E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95"/>
    <w:rsid w:val="003C1E95"/>
    <w:rsid w:val="00816CDA"/>
    <w:rsid w:val="008A4E0B"/>
    <w:rsid w:val="00953BFF"/>
    <w:rsid w:val="00B1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B216-8098-4E3D-87FD-FF3D45F5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C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C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C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C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1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1E9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1E9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1E9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1E9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1E9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C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C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C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1E9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C1E9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C1E9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1E9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C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2060</Words>
  <Characters>11747</Characters>
  <Application>Microsoft Office Word</Application>
  <DocSecurity>0</DocSecurity>
  <Lines>97</Lines>
  <Paragraphs>27</Paragraphs>
  <ScaleCrop>false</ScaleCrop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3</cp:revision>
  <dcterms:created xsi:type="dcterms:W3CDTF">2025-03-14T11:41:00Z</dcterms:created>
  <dcterms:modified xsi:type="dcterms:W3CDTF">2025-03-14T11:42:00Z</dcterms:modified>
</cp:coreProperties>
</file>