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82BD1C" w14:textId="77777777" w:rsidR="00BD71CE" w:rsidRPr="00BD71CE" w:rsidRDefault="00BD71CE" w:rsidP="00BD71CE">
      <w:pPr>
        <w:rPr>
          <w:b/>
          <w:bCs/>
          <w:lang w:val="en-US"/>
        </w:rPr>
      </w:pPr>
      <w:r w:rsidRPr="00BD71CE">
        <w:rPr>
          <w:b/>
          <w:bCs/>
          <w:lang w:val="en-US"/>
        </w:rPr>
        <w:t xml:space="preserve">Part 4 - WCF service implementing multiple service contracts </w:t>
      </w:r>
    </w:p>
    <w:p w14:paraId="286B70E9" w14:textId="77777777" w:rsidR="00BD71CE" w:rsidRPr="00BD71CE" w:rsidRDefault="00BD71CE" w:rsidP="00BD71CE">
      <w:pPr>
        <w:rPr>
          <w:ins w:id="0" w:author="Unknown"/>
          <w:lang w:val="en-US"/>
        </w:rPr>
      </w:pPr>
      <w:r w:rsidRPr="00BD71CE">
        <w:rPr>
          <w:b/>
          <w:bCs/>
          <w:lang w:val="en-US"/>
        </w:rPr>
        <w:t>n this video, we will discuss </w:t>
      </w:r>
      <w:r w:rsidRPr="00BD71CE">
        <w:rPr>
          <w:lang w:val="en-US"/>
        </w:rPr>
        <w:br/>
      </w:r>
      <w:r w:rsidRPr="00BD71CE">
        <w:rPr>
          <w:b/>
          <w:bCs/>
          <w:lang w:val="en-US"/>
        </w:rPr>
        <w:t>1.</w:t>
      </w:r>
      <w:r w:rsidRPr="00BD71CE">
        <w:rPr>
          <w:lang w:val="en-US"/>
        </w:rPr>
        <w:t xml:space="preserve"> How a single </w:t>
      </w:r>
      <w:r w:rsidRPr="00BD71CE">
        <w:rPr>
          <w:b/>
          <w:bCs/>
          <w:lang w:val="en-US"/>
        </w:rPr>
        <w:t xml:space="preserve">WCF service </w:t>
      </w:r>
      <w:r w:rsidRPr="00BD71CE">
        <w:rPr>
          <w:lang w:val="en-US"/>
        </w:rPr>
        <w:t xml:space="preserve">can implement </w:t>
      </w:r>
      <w:r w:rsidRPr="00BD71CE">
        <w:rPr>
          <w:b/>
          <w:bCs/>
          <w:lang w:val="en-US"/>
        </w:rPr>
        <w:t xml:space="preserve">multiple service contracts </w:t>
      </w:r>
      <w:r w:rsidRPr="00BD71CE">
        <w:rPr>
          <w:lang w:val="en-US"/>
        </w:rPr>
        <w:t>and then</w:t>
      </w:r>
      <w:r w:rsidRPr="00BD71CE">
        <w:rPr>
          <w:lang w:val="en-US"/>
        </w:rPr>
        <w:br/>
      </w:r>
      <w:r w:rsidRPr="00BD71CE">
        <w:rPr>
          <w:b/>
          <w:bCs/>
          <w:lang w:val="en-US"/>
        </w:rPr>
        <w:t>2.</w:t>
      </w:r>
      <w:r w:rsidRPr="00BD71CE">
        <w:rPr>
          <w:lang w:val="en-US"/>
        </w:rPr>
        <w:t xml:space="preserve"> Expose each service contract using a different endpoint</w:t>
      </w:r>
      <w:r w:rsidRPr="00BD71CE">
        <w:rPr>
          <w:lang w:val="en-US"/>
        </w:rPr>
        <w:br/>
      </w:r>
      <w:r w:rsidRPr="00BD71CE">
        <w:rPr>
          <w:lang w:val="en-US"/>
        </w:rPr>
        <w:br/>
        <w:t>Let's understand this with an example.</w:t>
      </w:r>
      <w:r w:rsidRPr="00BD71CE">
        <w:rPr>
          <w:lang w:val="en-US"/>
        </w:rPr>
        <w:br/>
      </w:r>
      <w:r w:rsidRPr="00BD71CE">
        <w:rPr>
          <w:lang w:val="en-US"/>
        </w:rPr>
        <w:br/>
      </w:r>
    </w:p>
    <w:p w14:paraId="03E342DC" w14:textId="3CD75B4F" w:rsidR="00816CDA" w:rsidRDefault="00BD71CE" w:rsidP="00BD71CE">
      <w:pPr>
        <w:rPr>
          <w:lang w:val="en-US"/>
        </w:rPr>
      </w:pPr>
      <w:r w:rsidRPr="00BD71CE">
        <w:rPr>
          <w:lang w:val="en-US"/>
        </w:rPr>
        <w:br/>
      </w:r>
      <w:r w:rsidRPr="00BD71CE">
        <w:rPr>
          <w:lang w:val="en-US"/>
        </w:rPr>
        <w:br/>
      </w:r>
      <w:r w:rsidRPr="00BD71CE">
        <w:rPr>
          <w:b/>
          <w:bCs/>
          <w:lang w:val="en-US"/>
        </w:rPr>
        <w:t>Creating a WCF service that implements multiple contracts</w:t>
      </w:r>
      <w:r w:rsidRPr="00BD71CE">
        <w:rPr>
          <w:lang w:val="en-US"/>
        </w:rPr>
        <w:br/>
      </w:r>
      <w:r w:rsidRPr="00BD71CE">
        <w:rPr>
          <w:b/>
          <w:bCs/>
          <w:lang w:val="en-US"/>
        </w:rPr>
        <w:t>1.</w:t>
      </w:r>
      <w:r w:rsidRPr="00BD71CE">
        <w:rPr>
          <w:lang w:val="en-US"/>
        </w:rPr>
        <w:t xml:space="preserve"> Create a new class library project with name = </w:t>
      </w:r>
      <w:proofErr w:type="spellStart"/>
      <w:r w:rsidRPr="00BD71CE">
        <w:rPr>
          <w:b/>
          <w:bCs/>
          <w:lang w:val="en-US"/>
        </w:rPr>
        <w:t>CompanyService</w:t>
      </w:r>
      <w:proofErr w:type="spellEnd"/>
      <w:r w:rsidRPr="00BD71CE">
        <w:rPr>
          <w:lang w:val="en-US"/>
        </w:rPr>
        <w:br/>
      </w:r>
      <w:r w:rsidRPr="00BD71CE">
        <w:rPr>
          <w:b/>
          <w:bCs/>
          <w:lang w:val="en-US"/>
        </w:rPr>
        <w:t>2.</w:t>
      </w:r>
      <w:r w:rsidRPr="00BD71CE">
        <w:rPr>
          <w:lang w:val="en-US"/>
        </w:rPr>
        <w:t xml:space="preserve"> Delete </w:t>
      </w:r>
      <w:r w:rsidRPr="00BD71CE">
        <w:rPr>
          <w:b/>
          <w:bCs/>
          <w:lang w:val="en-US"/>
        </w:rPr>
        <w:t xml:space="preserve">Class1.cs </w:t>
      </w:r>
      <w:r w:rsidRPr="00BD71CE">
        <w:rPr>
          <w:lang w:val="en-US"/>
        </w:rPr>
        <w:t>file that is auto-generated</w:t>
      </w:r>
      <w:r w:rsidRPr="00BD71CE">
        <w:rPr>
          <w:lang w:val="en-US"/>
        </w:rPr>
        <w:br/>
      </w:r>
      <w:r w:rsidRPr="00BD71CE">
        <w:rPr>
          <w:b/>
          <w:bCs/>
          <w:lang w:val="en-US"/>
        </w:rPr>
        <w:t>3.</w:t>
      </w:r>
      <w:r w:rsidRPr="00BD71CE">
        <w:rPr>
          <w:lang w:val="en-US"/>
        </w:rPr>
        <w:t xml:space="preserve"> Add a new </w:t>
      </w:r>
      <w:r w:rsidRPr="00BD71CE">
        <w:rPr>
          <w:b/>
          <w:bCs/>
          <w:lang w:val="en-US"/>
        </w:rPr>
        <w:t xml:space="preserve">WCF </w:t>
      </w:r>
      <w:r w:rsidRPr="00BD71CE">
        <w:rPr>
          <w:lang w:val="en-US"/>
        </w:rPr>
        <w:t xml:space="preserve">service with name = </w:t>
      </w:r>
      <w:proofErr w:type="spellStart"/>
      <w:r w:rsidRPr="00BD71CE">
        <w:rPr>
          <w:b/>
          <w:bCs/>
          <w:lang w:val="en-US"/>
        </w:rPr>
        <w:t>CompanyService</w:t>
      </w:r>
      <w:proofErr w:type="spellEnd"/>
      <w:r w:rsidRPr="00BD71CE">
        <w:rPr>
          <w:b/>
          <w:bCs/>
          <w:lang w:val="en-US"/>
        </w:rPr>
        <w:t xml:space="preserve">. </w:t>
      </w:r>
      <w:r w:rsidRPr="00BD71CE">
        <w:rPr>
          <w:lang w:val="en-US"/>
        </w:rPr>
        <w:t xml:space="preserve">This should generate </w:t>
      </w:r>
      <w:proofErr w:type="spellStart"/>
      <w:r w:rsidRPr="00BD71CE">
        <w:rPr>
          <w:b/>
          <w:bCs/>
          <w:lang w:val="en-US"/>
        </w:rPr>
        <w:t>CompanyService.cs</w:t>
      </w:r>
      <w:proofErr w:type="spellEnd"/>
      <w:r w:rsidRPr="00BD71CE">
        <w:rPr>
          <w:b/>
          <w:bCs/>
          <w:lang w:val="en-US"/>
        </w:rPr>
        <w:t xml:space="preserve"> </w:t>
      </w:r>
      <w:r w:rsidRPr="00BD71CE">
        <w:rPr>
          <w:lang w:val="en-US"/>
        </w:rPr>
        <w:t xml:space="preserve">and </w:t>
      </w:r>
      <w:proofErr w:type="spellStart"/>
      <w:r w:rsidRPr="00BD71CE">
        <w:rPr>
          <w:b/>
          <w:bCs/>
          <w:lang w:val="en-US"/>
        </w:rPr>
        <w:t>ICompanyService.cs</w:t>
      </w:r>
      <w:proofErr w:type="spellEnd"/>
      <w:r w:rsidRPr="00BD71CE">
        <w:rPr>
          <w:b/>
          <w:bCs/>
          <w:lang w:val="en-US"/>
        </w:rPr>
        <w:t xml:space="preserve"> </w:t>
      </w:r>
      <w:r w:rsidRPr="00BD71CE">
        <w:rPr>
          <w:lang w:val="en-US"/>
        </w:rPr>
        <w:t>files.</w:t>
      </w:r>
      <w:r w:rsidRPr="00BD71CE">
        <w:rPr>
          <w:lang w:val="en-US"/>
        </w:rPr>
        <w:br/>
      </w:r>
      <w:r w:rsidRPr="00BD71CE">
        <w:rPr>
          <w:b/>
          <w:bCs/>
          <w:lang w:val="en-US"/>
        </w:rPr>
        <w:t>4.</w:t>
      </w:r>
      <w:r w:rsidRPr="00BD71CE">
        <w:rPr>
          <w:lang w:val="en-US"/>
        </w:rPr>
        <w:t xml:space="preserve"> Copy and paste the following code in </w:t>
      </w:r>
      <w:proofErr w:type="spellStart"/>
      <w:r w:rsidRPr="00BD71CE">
        <w:rPr>
          <w:b/>
          <w:bCs/>
          <w:lang w:val="en-US"/>
        </w:rPr>
        <w:t>ICompanyService.cs</w:t>
      </w:r>
      <w:proofErr w:type="spellEnd"/>
      <w:r w:rsidRPr="00BD71CE">
        <w:rPr>
          <w:b/>
          <w:bCs/>
          <w:lang w:val="en-US"/>
        </w:rPr>
        <w:t xml:space="preserve"> </w:t>
      </w:r>
      <w:r w:rsidRPr="00BD71CE">
        <w:rPr>
          <w:lang w:val="en-US"/>
        </w:rPr>
        <w:t>file</w:t>
      </w:r>
      <w:r w:rsidRPr="00BD71CE">
        <w:rPr>
          <w:lang w:val="en-US"/>
        </w:rPr>
        <w:br/>
        <w:t xml:space="preserve">using </w:t>
      </w:r>
      <w:proofErr w:type="spellStart"/>
      <w:r w:rsidRPr="00BD71CE">
        <w:rPr>
          <w:lang w:val="en-US"/>
        </w:rPr>
        <w:t>System.ServiceModel</w:t>
      </w:r>
      <w:proofErr w:type="spellEnd"/>
      <w:r w:rsidRPr="00BD71CE">
        <w:rPr>
          <w:lang w:val="en-US"/>
        </w:rPr>
        <w:t>;</w:t>
      </w:r>
      <w:r w:rsidRPr="00BD71CE">
        <w:rPr>
          <w:lang w:val="en-US"/>
        </w:rPr>
        <w:br/>
        <w:t xml:space="preserve">namespace </w:t>
      </w:r>
      <w:proofErr w:type="spellStart"/>
      <w:r w:rsidRPr="00BD71CE">
        <w:rPr>
          <w:lang w:val="en-US"/>
        </w:rPr>
        <w:t>CompanyService</w:t>
      </w:r>
      <w:proofErr w:type="spellEnd"/>
      <w:r w:rsidRPr="00BD71CE">
        <w:rPr>
          <w:lang w:val="en-US"/>
        </w:rPr>
        <w:br/>
        <w:t>{</w:t>
      </w:r>
      <w:r w:rsidRPr="00BD71CE">
        <w:rPr>
          <w:lang w:val="en-US"/>
        </w:rPr>
        <w:br/>
        <w:t>    [</w:t>
      </w:r>
      <w:proofErr w:type="spellStart"/>
      <w:r w:rsidRPr="00BD71CE">
        <w:rPr>
          <w:lang w:val="en-US"/>
        </w:rPr>
        <w:t>ServiceContract</w:t>
      </w:r>
      <w:proofErr w:type="spellEnd"/>
      <w:r w:rsidRPr="00BD71CE">
        <w:rPr>
          <w:lang w:val="en-US"/>
        </w:rPr>
        <w:t>]</w:t>
      </w:r>
      <w:r w:rsidRPr="00BD71CE">
        <w:rPr>
          <w:lang w:val="en-US"/>
        </w:rPr>
        <w:br/>
        <w:t xml:space="preserve">    public interface </w:t>
      </w:r>
      <w:proofErr w:type="spellStart"/>
      <w:r w:rsidRPr="00BD71CE">
        <w:rPr>
          <w:lang w:val="en-US"/>
        </w:rPr>
        <w:t>IMyCompanyPublicService</w:t>
      </w:r>
      <w:proofErr w:type="spellEnd"/>
      <w:r w:rsidRPr="00BD71CE">
        <w:rPr>
          <w:lang w:val="en-US"/>
        </w:rPr>
        <w:br/>
        <w:t>    {</w:t>
      </w:r>
      <w:r w:rsidRPr="00BD71CE">
        <w:rPr>
          <w:lang w:val="en-US"/>
        </w:rPr>
        <w:br/>
        <w:t>        [</w:t>
      </w:r>
      <w:proofErr w:type="spellStart"/>
      <w:r w:rsidRPr="00BD71CE">
        <w:rPr>
          <w:lang w:val="en-US"/>
        </w:rPr>
        <w:t>OperationContract</w:t>
      </w:r>
      <w:proofErr w:type="spellEnd"/>
      <w:r w:rsidRPr="00BD71CE">
        <w:rPr>
          <w:lang w:val="en-US"/>
        </w:rPr>
        <w:t>]</w:t>
      </w:r>
      <w:r w:rsidRPr="00BD71CE">
        <w:rPr>
          <w:lang w:val="en-US"/>
        </w:rPr>
        <w:br/>
        <w:t xml:space="preserve">        string </w:t>
      </w:r>
      <w:proofErr w:type="spellStart"/>
      <w:r w:rsidRPr="00BD71CE">
        <w:rPr>
          <w:lang w:val="en-US"/>
        </w:rPr>
        <w:t>GetPublicInformation</w:t>
      </w:r>
      <w:proofErr w:type="spellEnd"/>
      <w:r w:rsidRPr="00BD71CE">
        <w:rPr>
          <w:lang w:val="en-US"/>
        </w:rPr>
        <w:t>();</w:t>
      </w:r>
      <w:r w:rsidRPr="00BD71CE">
        <w:rPr>
          <w:lang w:val="en-US"/>
        </w:rPr>
        <w:br/>
        <w:t>    }</w:t>
      </w:r>
      <w:r w:rsidRPr="00BD71CE">
        <w:rPr>
          <w:lang w:val="en-US"/>
        </w:rPr>
        <w:br/>
      </w:r>
      <w:r w:rsidRPr="00BD71CE">
        <w:rPr>
          <w:lang w:val="en-US"/>
        </w:rPr>
        <w:br/>
        <w:t>    [</w:t>
      </w:r>
      <w:proofErr w:type="spellStart"/>
      <w:r w:rsidRPr="00BD71CE">
        <w:rPr>
          <w:lang w:val="en-US"/>
        </w:rPr>
        <w:t>ServiceContract</w:t>
      </w:r>
      <w:proofErr w:type="spellEnd"/>
      <w:r w:rsidRPr="00BD71CE">
        <w:rPr>
          <w:lang w:val="en-US"/>
        </w:rPr>
        <w:t>]</w:t>
      </w:r>
      <w:r w:rsidRPr="00BD71CE">
        <w:rPr>
          <w:lang w:val="en-US"/>
        </w:rPr>
        <w:br/>
        <w:t xml:space="preserve">    public interface </w:t>
      </w:r>
      <w:proofErr w:type="spellStart"/>
      <w:r w:rsidRPr="00BD71CE">
        <w:rPr>
          <w:lang w:val="en-US"/>
        </w:rPr>
        <w:t>IMyCompanyConfidentialService</w:t>
      </w:r>
      <w:proofErr w:type="spellEnd"/>
      <w:r w:rsidRPr="00BD71CE">
        <w:rPr>
          <w:lang w:val="en-US"/>
        </w:rPr>
        <w:br/>
        <w:t>    {</w:t>
      </w:r>
      <w:r w:rsidRPr="00BD71CE">
        <w:rPr>
          <w:lang w:val="en-US"/>
        </w:rPr>
        <w:br/>
        <w:t>        [</w:t>
      </w:r>
      <w:proofErr w:type="spellStart"/>
      <w:r w:rsidRPr="00BD71CE">
        <w:rPr>
          <w:lang w:val="en-US"/>
        </w:rPr>
        <w:t>OperationContract</w:t>
      </w:r>
      <w:proofErr w:type="spellEnd"/>
      <w:r w:rsidRPr="00BD71CE">
        <w:rPr>
          <w:lang w:val="en-US"/>
        </w:rPr>
        <w:t>]</w:t>
      </w:r>
      <w:r w:rsidRPr="00BD71CE">
        <w:rPr>
          <w:lang w:val="en-US"/>
        </w:rPr>
        <w:br/>
        <w:t xml:space="preserve">        string </w:t>
      </w:r>
      <w:proofErr w:type="spellStart"/>
      <w:r w:rsidRPr="00BD71CE">
        <w:rPr>
          <w:lang w:val="en-US"/>
        </w:rPr>
        <w:t>GetCofidentialInformation</w:t>
      </w:r>
      <w:proofErr w:type="spellEnd"/>
      <w:r w:rsidRPr="00BD71CE">
        <w:rPr>
          <w:lang w:val="en-US"/>
        </w:rPr>
        <w:t>();</w:t>
      </w:r>
      <w:r w:rsidRPr="00BD71CE">
        <w:rPr>
          <w:lang w:val="en-US"/>
        </w:rPr>
        <w:br/>
        <w:t>    }</w:t>
      </w:r>
      <w:r w:rsidRPr="00BD71CE">
        <w:rPr>
          <w:lang w:val="en-US"/>
        </w:rPr>
        <w:br/>
        <w:t>}</w:t>
      </w:r>
      <w:r w:rsidRPr="00BD71CE">
        <w:rPr>
          <w:lang w:val="en-US"/>
        </w:rPr>
        <w:br/>
      </w:r>
      <w:r w:rsidRPr="00BD71CE">
        <w:rPr>
          <w:b/>
          <w:bCs/>
          <w:lang w:val="en-US"/>
        </w:rPr>
        <w:t>5.</w:t>
      </w:r>
      <w:r w:rsidRPr="00BD71CE">
        <w:rPr>
          <w:lang w:val="en-US"/>
        </w:rPr>
        <w:t xml:space="preserve"> Copy and paste the following code in </w:t>
      </w:r>
      <w:proofErr w:type="spellStart"/>
      <w:r w:rsidRPr="00BD71CE">
        <w:rPr>
          <w:b/>
          <w:bCs/>
          <w:lang w:val="en-US"/>
        </w:rPr>
        <w:t>CompanyService.cs</w:t>
      </w:r>
      <w:proofErr w:type="spellEnd"/>
      <w:r w:rsidRPr="00BD71CE">
        <w:rPr>
          <w:b/>
          <w:bCs/>
          <w:lang w:val="en-US"/>
        </w:rPr>
        <w:t xml:space="preserve"> </w:t>
      </w:r>
      <w:r w:rsidRPr="00BD71CE">
        <w:rPr>
          <w:lang w:val="en-US"/>
        </w:rPr>
        <w:t>file</w:t>
      </w:r>
      <w:r w:rsidRPr="00BD71CE">
        <w:rPr>
          <w:lang w:val="en-US"/>
        </w:rPr>
        <w:br/>
        <w:t xml:space="preserve">namespace </w:t>
      </w:r>
      <w:proofErr w:type="spellStart"/>
      <w:r w:rsidRPr="00BD71CE">
        <w:rPr>
          <w:lang w:val="en-US"/>
        </w:rPr>
        <w:t>CompanyService</w:t>
      </w:r>
      <w:proofErr w:type="spellEnd"/>
      <w:r w:rsidRPr="00BD71CE">
        <w:rPr>
          <w:lang w:val="en-US"/>
        </w:rPr>
        <w:br/>
        <w:t>{</w:t>
      </w:r>
      <w:r w:rsidRPr="00BD71CE">
        <w:rPr>
          <w:lang w:val="en-US"/>
        </w:rPr>
        <w:br/>
        <w:t xml:space="preserve">    public class </w:t>
      </w:r>
      <w:proofErr w:type="spellStart"/>
      <w:r w:rsidRPr="00BD71CE">
        <w:rPr>
          <w:lang w:val="en-US"/>
        </w:rPr>
        <w:t>CompanyService</w:t>
      </w:r>
      <w:proofErr w:type="spellEnd"/>
      <w:r w:rsidRPr="00BD71CE">
        <w:rPr>
          <w:lang w:val="en-US"/>
        </w:rPr>
        <w:t xml:space="preserve"> : </w:t>
      </w:r>
      <w:proofErr w:type="spellStart"/>
      <w:r w:rsidRPr="00BD71CE">
        <w:rPr>
          <w:lang w:val="en-US"/>
        </w:rPr>
        <w:t>IMyCompanyPublicService</w:t>
      </w:r>
      <w:proofErr w:type="spellEnd"/>
      <w:r w:rsidRPr="00BD71CE">
        <w:rPr>
          <w:lang w:val="en-US"/>
        </w:rPr>
        <w:t xml:space="preserve">, </w:t>
      </w:r>
      <w:proofErr w:type="spellStart"/>
      <w:r w:rsidRPr="00BD71CE">
        <w:rPr>
          <w:lang w:val="en-US"/>
        </w:rPr>
        <w:t>IMyCompanyConfidentialService</w:t>
      </w:r>
      <w:proofErr w:type="spellEnd"/>
      <w:r w:rsidRPr="00BD71CE">
        <w:rPr>
          <w:lang w:val="en-US"/>
        </w:rPr>
        <w:br/>
        <w:t>    {</w:t>
      </w:r>
      <w:r w:rsidRPr="00BD71CE">
        <w:rPr>
          <w:lang w:val="en-US"/>
        </w:rPr>
        <w:br/>
        <w:t xml:space="preserve">        public string </w:t>
      </w:r>
      <w:proofErr w:type="spellStart"/>
      <w:r w:rsidRPr="00BD71CE">
        <w:rPr>
          <w:lang w:val="en-US"/>
        </w:rPr>
        <w:t>GetPublicInformation</w:t>
      </w:r>
      <w:proofErr w:type="spellEnd"/>
      <w:r w:rsidRPr="00BD71CE">
        <w:rPr>
          <w:lang w:val="en-US"/>
        </w:rPr>
        <w:t>()</w:t>
      </w:r>
      <w:r w:rsidRPr="00BD71CE">
        <w:rPr>
          <w:lang w:val="en-US"/>
        </w:rPr>
        <w:br/>
        <w:t>        {</w:t>
      </w:r>
      <w:r w:rsidRPr="00BD71CE">
        <w:rPr>
          <w:lang w:val="en-US"/>
        </w:rPr>
        <w:br/>
        <w:t xml:space="preserve">            return "This is public information and available over HTTP to all general public outside the </w:t>
      </w:r>
      <w:proofErr w:type="spellStart"/>
      <w:r w:rsidRPr="00BD71CE">
        <w:rPr>
          <w:lang w:val="en-US"/>
        </w:rPr>
        <w:t>FireWall</w:t>
      </w:r>
      <w:proofErr w:type="spellEnd"/>
      <w:r w:rsidRPr="00BD71CE">
        <w:rPr>
          <w:lang w:val="en-US"/>
        </w:rPr>
        <w:t>";</w:t>
      </w:r>
      <w:r w:rsidRPr="00BD71CE">
        <w:rPr>
          <w:lang w:val="en-US"/>
        </w:rPr>
        <w:br/>
        <w:t>        }</w:t>
      </w:r>
      <w:r w:rsidRPr="00BD71CE">
        <w:rPr>
          <w:lang w:val="en-US"/>
        </w:rPr>
        <w:br/>
      </w:r>
      <w:r w:rsidRPr="00BD71CE">
        <w:rPr>
          <w:lang w:val="en-US"/>
        </w:rPr>
        <w:br/>
        <w:t xml:space="preserve">        public string </w:t>
      </w:r>
      <w:proofErr w:type="spellStart"/>
      <w:r w:rsidRPr="00BD71CE">
        <w:rPr>
          <w:lang w:val="en-US"/>
        </w:rPr>
        <w:t>GetCofidentialInformation</w:t>
      </w:r>
      <w:proofErr w:type="spellEnd"/>
      <w:r w:rsidRPr="00BD71CE">
        <w:rPr>
          <w:lang w:val="en-US"/>
        </w:rPr>
        <w:t>()</w:t>
      </w:r>
      <w:r w:rsidRPr="00BD71CE">
        <w:rPr>
          <w:lang w:val="en-US"/>
        </w:rPr>
        <w:br/>
        <w:t>        {</w:t>
      </w:r>
      <w:r w:rsidRPr="00BD71CE">
        <w:rPr>
          <w:lang w:val="en-US"/>
        </w:rPr>
        <w:br/>
        <w:t xml:space="preserve">            return "This is confidential information and only available over TCP behind the company </w:t>
      </w:r>
      <w:proofErr w:type="spellStart"/>
      <w:r w:rsidRPr="00BD71CE">
        <w:rPr>
          <w:lang w:val="en-US"/>
        </w:rPr>
        <w:t>FireWall</w:t>
      </w:r>
      <w:proofErr w:type="spellEnd"/>
      <w:r w:rsidRPr="00BD71CE">
        <w:rPr>
          <w:lang w:val="en-US"/>
        </w:rPr>
        <w:t>";</w:t>
      </w:r>
      <w:r w:rsidRPr="00BD71CE">
        <w:rPr>
          <w:lang w:val="en-US"/>
        </w:rPr>
        <w:br/>
      </w:r>
      <w:r w:rsidRPr="00BD71CE">
        <w:rPr>
          <w:lang w:val="en-US"/>
        </w:rPr>
        <w:lastRenderedPageBreak/>
        <w:t>        }</w:t>
      </w:r>
      <w:r w:rsidRPr="00BD71CE">
        <w:rPr>
          <w:lang w:val="en-US"/>
        </w:rPr>
        <w:br/>
        <w:t>    }</w:t>
      </w:r>
      <w:r w:rsidRPr="00BD71CE">
        <w:rPr>
          <w:lang w:val="en-US"/>
        </w:rPr>
        <w:br/>
        <w:t>}</w:t>
      </w:r>
    </w:p>
    <w:p w14:paraId="0C6E0B3E" w14:textId="77777777" w:rsidR="00BD71CE" w:rsidRDefault="00BD71CE" w:rsidP="00BD71CE">
      <w:pPr>
        <w:rPr>
          <w:lang w:val="en-US"/>
        </w:rPr>
      </w:pPr>
    </w:p>
    <w:p w14:paraId="2BB471D6" w14:textId="77777777" w:rsidR="00BD71CE" w:rsidRPr="00BD71CE" w:rsidRDefault="00BD71CE" w:rsidP="00BD71CE">
      <w:pPr>
        <w:rPr>
          <w:lang w:val="en-US"/>
        </w:rPr>
      </w:pPr>
      <w:r w:rsidRPr="00BD71CE">
        <w:rPr>
          <w:b/>
          <w:bCs/>
          <w:lang w:val="en-US"/>
        </w:rPr>
        <w:t>Hosting the WCF service using a console application.</w:t>
      </w:r>
      <w:r w:rsidRPr="00BD71CE">
        <w:rPr>
          <w:lang w:val="en-US"/>
        </w:rPr>
        <w:br/>
      </w:r>
      <w:r w:rsidRPr="00BD71CE">
        <w:rPr>
          <w:b/>
          <w:bCs/>
          <w:lang w:val="en-US"/>
        </w:rPr>
        <w:t>1.</w:t>
      </w:r>
      <w:r w:rsidRPr="00BD71CE">
        <w:rPr>
          <w:lang w:val="en-US"/>
        </w:rPr>
        <w:t xml:space="preserve"> Right click on </w:t>
      </w:r>
      <w:proofErr w:type="spellStart"/>
      <w:r w:rsidRPr="00BD71CE">
        <w:rPr>
          <w:b/>
          <w:bCs/>
          <w:lang w:val="en-US"/>
        </w:rPr>
        <w:t>CompanyService</w:t>
      </w:r>
      <w:proofErr w:type="spellEnd"/>
      <w:r w:rsidRPr="00BD71CE">
        <w:rPr>
          <w:b/>
          <w:bCs/>
          <w:lang w:val="en-US"/>
        </w:rPr>
        <w:t xml:space="preserve"> </w:t>
      </w:r>
      <w:r w:rsidRPr="00BD71CE">
        <w:rPr>
          <w:lang w:val="en-US"/>
        </w:rPr>
        <w:t xml:space="preserve">solution in Solution Explorer and add a new Console Application project with name = </w:t>
      </w:r>
      <w:proofErr w:type="spellStart"/>
      <w:r w:rsidRPr="00BD71CE">
        <w:rPr>
          <w:b/>
          <w:bCs/>
          <w:lang w:val="en-US"/>
        </w:rPr>
        <w:t>CompanyServiceHost</w:t>
      </w:r>
      <w:proofErr w:type="spellEnd"/>
    </w:p>
    <w:p w14:paraId="447FD969" w14:textId="77777777" w:rsidR="00BD71CE" w:rsidRPr="00BD71CE" w:rsidRDefault="00BD71CE" w:rsidP="00BD71CE">
      <w:pPr>
        <w:rPr>
          <w:lang w:val="en-US"/>
        </w:rPr>
      </w:pPr>
      <w:r w:rsidRPr="00BD71CE">
        <w:rPr>
          <w:lang w:val="en-US"/>
        </w:rPr>
        <w:br/>
      </w:r>
      <w:r w:rsidRPr="00BD71CE">
        <w:rPr>
          <w:b/>
          <w:bCs/>
          <w:lang w:val="en-US"/>
        </w:rPr>
        <w:t>2.</w:t>
      </w:r>
      <w:r w:rsidRPr="00BD71CE">
        <w:rPr>
          <w:lang w:val="en-US"/>
        </w:rPr>
        <w:t xml:space="preserve"> Add a reference to </w:t>
      </w:r>
      <w:proofErr w:type="spellStart"/>
      <w:r w:rsidRPr="00BD71CE">
        <w:rPr>
          <w:b/>
          <w:bCs/>
          <w:lang w:val="en-US"/>
        </w:rPr>
        <w:t>System.ServiceModel</w:t>
      </w:r>
      <w:proofErr w:type="spellEnd"/>
      <w:r w:rsidRPr="00BD71CE">
        <w:rPr>
          <w:b/>
          <w:bCs/>
          <w:lang w:val="en-US"/>
        </w:rPr>
        <w:t xml:space="preserve"> </w:t>
      </w:r>
      <w:r w:rsidRPr="00BD71CE">
        <w:rPr>
          <w:lang w:val="en-US"/>
        </w:rPr>
        <w:t xml:space="preserve">assembly and </w:t>
      </w:r>
      <w:proofErr w:type="spellStart"/>
      <w:r w:rsidRPr="00BD71CE">
        <w:rPr>
          <w:b/>
          <w:bCs/>
          <w:lang w:val="en-US"/>
        </w:rPr>
        <w:t>CompanyService</w:t>
      </w:r>
      <w:proofErr w:type="spellEnd"/>
      <w:r w:rsidRPr="00BD71CE">
        <w:rPr>
          <w:b/>
          <w:bCs/>
          <w:lang w:val="en-US"/>
        </w:rPr>
        <w:t xml:space="preserve"> </w:t>
      </w:r>
      <w:r w:rsidRPr="00BD71CE">
        <w:rPr>
          <w:lang w:val="en-US"/>
        </w:rPr>
        <w:t>project</w:t>
      </w:r>
      <w:r w:rsidRPr="00BD71CE">
        <w:rPr>
          <w:lang w:val="en-US"/>
        </w:rPr>
        <w:br/>
      </w:r>
      <w:r w:rsidRPr="00BD71CE">
        <w:rPr>
          <w:b/>
          <w:bCs/>
          <w:lang w:val="en-US"/>
        </w:rPr>
        <w:t>3.</w:t>
      </w:r>
      <w:r w:rsidRPr="00BD71CE">
        <w:rPr>
          <w:lang w:val="en-US"/>
        </w:rPr>
        <w:t xml:space="preserve"> Right click on </w:t>
      </w:r>
      <w:proofErr w:type="spellStart"/>
      <w:r w:rsidRPr="00BD71CE">
        <w:rPr>
          <w:b/>
          <w:bCs/>
          <w:lang w:val="en-US"/>
        </w:rPr>
        <w:t>CompanyServiceHost</w:t>
      </w:r>
      <w:proofErr w:type="spellEnd"/>
      <w:r w:rsidRPr="00BD71CE">
        <w:rPr>
          <w:b/>
          <w:bCs/>
          <w:lang w:val="en-US"/>
        </w:rPr>
        <w:t xml:space="preserve"> </w:t>
      </w:r>
      <w:r w:rsidRPr="00BD71CE">
        <w:rPr>
          <w:lang w:val="en-US"/>
        </w:rPr>
        <w:t xml:space="preserve">project and add </w:t>
      </w:r>
      <w:r w:rsidRPr="00BD71CE">
        <w:rPr>
          <w:b/>
          <w:bCs/>
          <w:lang w:val="en-US"/>
        </w:rPr>
        <w:t xml:space="preserve">Application Configuration File. </w:t>
      </w:r>
      <w:r w:rsidRPr="00BD71CE">
        <w:rPr>
          <w:lang w:val="en-US"/>
        </w:rPr>
        <w:t xml:space="preserve">This should add </w:t>
      </w:r>
      <w:proofErr w:type="spellStart"/>
      <w:r w:rsidRPr="00BD71CE">
        <w:rPr>
          <w:b/>
          <w:bCs/>
          <w:lang w:val="en-US"/>
        </w:rPr>
        <w:t>App.config</w:t>
      </w:r>
      <w:proofErr w:type="spellEnd"/>
      <w:r w:rsidRPr="00BD71CE">
        <w:rPr>
          <w:b/>
          <w:bCs/>
          <w:lang w:val="en-US"/>
        </w:rPr>
        <w:t xml:space="preserve"> </w:t>
      </w:r>
      <w:r w:rsidRPr="00BD71CE">
        <w:rPr>
          <w:lang w:val="en-US"/>
        </w:rPr>
        <w:t>file to the project. Copy and paste the following XML. </w:t>
      </w:r>
      <w:r w:rsidRPr="00BD71CE">
        <w:rPr>
          <w:lang w:val="en-US"/>
        </w:rPr>
        <w:br/>
        <w:t>&lt;?xml version="1.0" encoding="utf-8" ?&gt;</w:t>
      </w:r>
      <w:r w:rsidRPr="00BD71CE">
        <w:rPr>
          <w:lang w:val="en-US"/>
        </w:rPr>
        <w:br/>
        <w:t>&lt;configuration&gt;</w:t>
      </w:r>
      <w:r w:rsidRPr="00BD71CE">
        <w:rPr>
          <w:lang w:val="en-US"/>
        </w:rPr>
        <w:br/>
        <w:t>  &lt;system.serviceModel&gt;</w:t>
      </w:r>
      <w:r w:rsidRPr="00BD71CE">
        <w:rPr>
          <w:lang w:val="en-US"/>
        </w:rPr>
        <w:br/>
        <w:t>    &lt;services&gt;</w:t>
      </w:r>
      <w:r w:rsidRPr="00BD71CE">
        <w:rPr>
          <w:lang w:val="en-US"/>
        </w:rPr>
        <w:br/>
        <w:t>      &lt;service name="CompanyService.CompanyService" behaviorConfiguration="mexBehaviour"&gt;</w:t>
      </w:r>
      <w:r w:rsidRPr="00BD71CE">
        <w:rPr>
          <w:lang w:val="en-US"/>
        </w:rPr>
        <w:br/>
        <w:t>        &lt;endpoint address="CompanyService" binding="basicHttpBinding" contract="CompanyService.IMyCompanyPublicService"&gt;&lt;/endpoint&gt;</w:t>
      </w:r>
      <w:r w:rsidRPr="00BD71CE">
        <w:rPr>
          <w:lang w:val="en-US"/>
        </w:rPr>
        <w:br/>
        <w:t>        &lt;endpoint address="CompanyService" binding="netTcpBinding" contract="CompanyService.IMyCompanyConfidentialService"&gt;&lt;/endpoint&gt;</w:t>
      </w:r>
      <w:r w:rsidRPr="00BD71CE">
        <w:rPr>
          <w:lang w:val="en-US"/>
        </w:rPr>
        <w:br/>
        <w:t>        &lt;host&gt;</w:t>
      </w:r>
      <w:r w:rsidRPr="00BD71CE">
        <w:rPr>
          <w:lang w:val="en-US"/>
        </w:rPr>
        <w:br/>
        <w:t>          &lt;baseAddresses&gt;</w:t>
      </w:r>
      <w:r w:rsidRPr="00BD71CE">
        <w:rPr>
          <w:lang w:val="en-US"/>
        </w:rPr>
        <w:br/>
        <w:t>            &lt;add baseAddress="http://localhost:8080/"/&gt;</w:t>
      </w:r>
      <w:r w:rsidRPr="00BD71CE">
        <w:rPr>
          <w:lang w:val="en-US"/>
        </w:rPr>
        <w:br/>
        <w:t>            &lt;add baseAddress="net.tcp://localhost:8090/"/&gt;</w:t>
      </w:r>
      <w:r w:rsidRPr="00BD71CE">
        <w:rPr>
          <w:lang w:val="en-US"/>
        </w:rPr>
        <w:br/>
        <w:t>          &lt;/baseAddresses&gt;</w:t>
      </w:r>
      <w:r w:rsidRPr="00BD71CE">
        <w:rPr>
          <w:lang w:val="en-US"/>
        </w:rPr>
        <w:br/>
        <w:t>        &lt;/host&gt;</w:t>
      </w:r>
      <w:r w:rsidRPr="00BD71CE">
        <w:rPr>
          <w:lang w:val="en-US"/>
        </w:rPr>
        <w:br/>
        <w:t>      &lt;/service&gt;</w:t>
      </w:r>
      <w:r w:rsidRPr="00BD71CE">
        <w:rPr>
          <w:lang w:val="en-US"/>
        </w:rPr>
        <w:br/>
        <w:t>    &lt;/services&gt;</w:t>
      </w:r>
      <w:r w:rsidRPr="00BD71CE">
        <w:rPr>
          <w:lang w:val="en-US"/>
        </w:rPr>
        <w:br/>
        <w:t>    &lt;behaviors&gt;</w:t>
      </w:r>
      <w:r w:rsidRPr="00BD71CE">
        <w:rPr>
          <w:lang w:val="en-US"/>
        </w:rPr>
        <w:br/>
        <w:t>      &lt;serviceBehaviors&gt;</w:t>
      </w:r>
      <w:r w:rsidRPr="00BD71CE">
        <w:rPr>
          <w:lang w:val="en-US"/>
        </w:rPr>
        <w:br/>
        <w:t>        &lt;behavior name="mexBehaviour"&gt;</w:t>
      </w:r>
      <w:r w:rsidRPr="00BD71CE">
        <w:rPr>
          <w:lang w:val="en-US"/>
        </w:rPr>
        <w:br/>
        <w:t>          &lt;serviceMetadata httpGetEnabled="true"/&gt;</w:t>
      </w:r>
      <w:r w:rsidRPr="00BD71CE">
        <w:rPr>
          <w:lang w:val="en-US"/>
        </w:rPr>
        <w:br/>
        <w:t>        &lt;/behavior&gt;</w:t>
      </w:r>
      <w:r w:rsidRPr="00BD71CE">
        <w:rPr>
          <w:lang w:val="en-US"/>
        </w:rPr>
        <w:br/>
        <w:t>      &lt;/serviceBehaviors&gt;</w:t>
      </w:r>
      <w:r w:rsidRPr="00BD71CE">
        <w:rPr>
          <w:lang w:val="en-US"/>
        </w:rPr>
        <w:br/>
        <w:t>    &lt;/behaviors&gt;</w:t>
      </w:r>
      <w:r w:rsidRPr="00BD71CE">
        <w:rPr>
          <w:lang w:val="en-US"/>
        </w:rPr>
        <w:br/>
        <w:t>  &lt;/system.serviceModel&gt;</w:t>
      </w:r>
      <w:r w:rsidRPr="00BD71CE">
        <w:rPr>
          <w:lang w:val="en-US"/>
        </w:rPr>
        <w:br/>
        <w:t>&lt;/configuration&gt;</w:t>
      </w:r>
      <w:r w:rsidRPr="00BD71CE">
        <w:rPr>
          <w:lang w:val="en-US"/>
        </w:rPr>
        <w:br/>
      </w:r>
      <w:r w:rsidRPr="00BD71CE">
        <w:rPr>
          <w:b/>
          <w:bCs/>
          <w:lang w:val="en-US"/>
        </w:rPr>
        <w:t xml:space="preserve">4. </w:t>
      </w:r>
      <w:r w:rsidRPr="00BD71CE">
        <w:rPr>
          <w:lang w:val="en-US"/>
        </w:rPr>
        <w:t xml:space="preserve">Copy and paste the following code in </w:t>
      </w:r>
      <w:r w:rsidRPr="00BD71CE">
        <w:rPr>
          <w:b/>
          <w:bCs/>
          <w:lang w:val="en-US"/>
        </w:rPr>
        <w:t xml:space="preserve">Program.cs </w:t>
      </w:r>
      <w:r w:rsidRPr="00BD71CE">
        <w:rPr>
          <w:lang w:val="en-US"/>
        </w:rPr>
        <w:t>file</w:t>
      </w:r>
      <w:r w:rsidRPr="00BD71CE">
        <w:rPr>
          <w:lang w:val="en-US"/>
        </w:rPr>
        <w:br/>
        <w:t>using System;</w:t>
      </w:r>
      <w:r w:rsidRPr="00BD71CE">
        <w:rPr>
          <w:lang w:val="en-US"/>
        </w:rPr>
        <w:br/>
        <w:t>namespace CompanyServiceHost</w:t>
      </w:r>
      <w:r w:rsidRPr="00BD71CE">
        <w:rPr>
          <w:lang w:val="en-US"/>
        </w:rPr>
        <w:br/>
        <w:t>{</w:t>
      </w:r>
      <w:r w:rsidRPr="00BD71CE">
        <w:rPr>
          <w:lang w:val="en-US"/>
        </w:rPr>
        <w:br/>
        <w:t>    class Program</w:t>
      </w:r>
      <w:r w:rsidRPr="00BD71CE">
        <w:rPr>
          <w:lang w:val="en-US"/>
        </w:rPr>
        <w:br/>
        <w:t>    {</w:t>
      </w:r>
      <w:r w:rsidRPr="00BD71CE">
        <w:rPr>
          <w:lang w:val="en-US"/>
        </w:rPr>
        <w:br/>
        <w:t>        static void Main()</w:t>
      </w:r>
      <w:r w:rsidRPr="00BD71CE">
        <w:rPr>
          <w:lang w:val="en-US"/>
        </w:rPr>
        <w:br/>
        <w:t>        {</w:t>
      </w:r>
      <w:r w:rsidRPr="00BD71CE">
        <w:rPr>
          <w:lang w:val="en-US"/>
        </w:rPr>
        <w:br/>
        <w:t>            using(System.ServiceModel.ServiceHost host = new </w:t>
      </w:r>
      <w:r w:rsidRPr="00BD71CE">
        <w:rPr>
          <w:lang w:val="en-US"/>
        </w:rPr>
        <w:br/>
        <w:t>                System.ServiceModel.ServiceHost(typeof(CompanyService.CompanyService)))</w:t>
      </w:r>
      <w:r w:rsidRPr="00BD71CE">
        <w:rPr>
          <w:lang w:val="en-US"/>
        </w:rPr>
        <w:br/>
      </w:r>
      <w:r w:rsidRPr="00BD71CE">
        <w:rPr>
          <w:lang w:val="en-US"/>
        </w:rPr>
        <w:lastRenderedPageBreak/>
        <w:t>            {</w:t>
      </w:r>
      <w:r w:rsidRPr="00BD71CE">
        <w:rPr>
          <w:lang w:val="en-US"/>
        </w:rPr>
        <w:br/>
        <w:t>                host.Open();</w:t>
      </w:r>
      <w:r w:rsidRPr="00BD71CE">
        <w:rPr>
          <w:lang w:val="en-US"/>
        </w:rPr>
        <w:br/>
        <w:t>                Console.WriteLine("Host started @ " + DateTime.Now.ToString());</w:t>
      </w:r>
      <w:r w:rsidRPr="00BD71CE">
        <w:rPr>
          <w:lang w:val="en-US"/>
        </w:rPr>
        <w:br/>
        <w:t>                Console.ReadLine();</w:t>
      </w:r>
      <w:r w:rsidRPr="00BD71CE">
        <w:rPr>
          <w:lang w:val="en-US"/>
        </w:rPr>
        <w:br/>
        <w:t>            }</w:t>
      </w:r>
      <w:r w:rsidRPr="00BD71CE">
        <w:rPr>
          <w:lang w:val="en-US"/>
        </w:rPr>
        <w:br/>
        <w:t>        }</w:t>
      </w:r>
      <w:r w:rsidRPr="00BD71CE">
        <w:rPr>
          <w:lang w:val="en-US"/>
        </w:rPr>
        <w:br/>
        <w:t>    }</w:t>
      </w:r>
      <w:r w:rsidRPr="00BD71CE">
        <w:rPr>
          <w:lang w:val="en-US"/>
        </w:rPr>
        <w:br/>
        <w:t>}</w:t>
      </w:r>
      <w:r w:rsidRPr="00BD71CE">
        <w:rPr>
          <w:lang w:val="en-US"/>
        </w:rPr>
        <w:br/>
      </w:r>
      <w:r w:rsidRPr="00BD71CE">
        <w:rPr>
          <w:lang w:val="en-US"/>
        </w:rPr>
        <w:br/>
        <w:t xml:space="preserve">Build the solution. Set </w:t>
      </w:r>
      <w:r w:rsidRPr="00BD71CE">
        <w:rPr>
          <w:b/>
          <w:bCs/>
          <w:lang w:val="en-US"/>
        </w:rPr>
        <w:t xml:space="preserve">CompanyServiceHost </w:t>
      </w:r>
      <w:r w:rsidRPr="00BD71CE">
        <w:rPr>
          <w:lang w:val="en-US"/>
        </w:rPr>
        <w:t>as startup project and run it by pressing CTRL + F5 keys.</w:t>
      </w:r>
      <w:r w:rsidRPr="00BD71CE">
        <w:rPr>
          <w:lang w:val="en-US"/>
        </w:rPr>
        <w:br/>
      </w:r>
      <w:r w:rsidRPr="00BD71CE">
        <w:rPr>
          <w:lang w:val="en-US"/>
        </w:rPr>
        <w:br/>
      </w:r>
      <w:r w:rsidRPr="00BD71CE">
        <w:rPr>
          <w:b/>
          <w:bCs/>
          <w:lang w:val="en-US"/>
        </w:rPr>
        <w:t>Now lte's build a web application that is going to consume the WCF service.</w:t>
      </w:r>
    </w:p>
    <w:p w14:paraId="77C47399" w14:textId="77777777" w:rsidR="00BD71CE" w:rsidRPr="00BD71CE" w:rsidRDefault="00BD71CE" w:rsidP="00BD71CE">
      <w:pPr>
        <w:rPr>
          <w:lang w:val="en-US"/>
        </w:rPr>
      </w:pPr>
      <w:r w:rsidRPr="00BD71CE">
        <w:rPr>
          <w:lang w:val="en-US"/>
        </w:rPr>
        <w:br/>
      </w:r>
      <w:r w:rsidRPr="00BD71CE">
        <w:rPr>
          <w:b/>
          <w:bCs/>
          <w:lang w:val="en-US"/>
        </w:rPr>
        <w:t>1.</w:t>
      </w:r>
      <w:r w:rsidRPr="00BD71CE">
        <w:rPr>
          <w:lang w:val="en-US"/>
        </w:rPr>
        <w:t xml:space="preserve"> Create a new </w:t>
      </w:r>
      <w:r w:rsidRPr="00BD71CE">
        <w:rPr>
          <w:b/>
          <w:bCs/>
          <w:lang w:val="en-US"/>
        </w:rPr>
        <w:t xml:space="preserve">asp.net empty web application </w:t>
      </w:r>
      <w:r w:rsidRPr="00BD71CE">
        <w:rPr>
          <w:lang w:val="en-US"/>
        </w:rPr>
        <w:t xml:space="preserve">and name it </w:t>
      </w:r>
      <w:r w:rsidRPr="00BD71CE">
        <w:rPr>
          <w:b/>
          <w:bCs/>
          <w:lang w:val="en-US"/>
        </w:rPr>
        <w:t>CompanyClient</w:t>
      </w:r>
      <w:r w:rsidRPr="00BD71CE">
        <w:rPr>
          <w:lang w:val="en-US"/>
        </w:rPr>
        <w:br/>
      </w:r>
      <w:r w:rsidRPr="00BD71CE">
        <w:rPr>
          <w:b/>
          <w:bCs/>
          <w:lang w:val="en-US"/>
        </w:rPr>
        <w:t>2.</w:t>
      </w:r>
      <w:r w:rsidRPr="00BD71CE">
        <w:rPr>
          <w:lang w:val="en-US"/>
        </w:rPr>
        <w:t xml:space="preserve"> Right click on </w:t>
      </w:r>
      <w:r w:rsidRPr="00BD71CE">
        <w:rPr>
          <w:b/>
          <w:bCs/>
          <w:lang w:val="en-US"/>
        </w:rPr>
        <w:t xml:space="preserve">References </w:t>
      </w:r>
      <w:r w:rsidRPr="00BD71CE">
        <w:rPr>
          <w:lang w:val="en-US"/>
        </w:rPr>
        <w:t xml:space="preserve">folder and select </w:t>
      </w:r>
      <w:r w:rsidRPr="00BD71CE">
        <w:rPr>
          <w:b/>
          <w:bCs/>
          <w:lang w:val="en-US"/>
        </w:rPr>
        <w:t xml:space="preserve">Add Service Reference </w:t>
      </w:r>
      <w:r w:rsidRPr="00BD71CE">
        <w:rPr>
          <w:lang w:val="en-US"/>
        </w:rPr>
        <w:t xml:space="preserve">option. In the address textbox type </w:t>
      </w:r>
      <w:r w:rsidRPr="00BD71CE">
        <w:rPr>
          <w:b/>
          <w:bCs/>
          <w:lang w:val="en-US"/>
        </w:rPr>
        <w:t xml:space="preserve">http://localhost:8080/ </w:t>
      </w:r>
      <w:r w:rsidRPr="00BD71CE">
        <w:rPr>
          <w:lang w:val="en-US"/>
        </w:rPr>
        <w:t xml:space="preserve">and click on </w:t>
      </w:r>
      <w:r w:rsidRPr="00BD71CE">
        <w:rPr>
          <w:b/>
          <w:bCs/>
          <w:lang w:val="en-US"/>
        </w:rPr>
        <w:t xml:space="preserve">GO </w:t>
      </w:r>
      <w:r w:rsidRPr="00BD71CE">
        <w:rPr>
          <w:lang w:val="en-US"/>
        </w:rPr>
        <w:t xml:space="preserve">button. In the namespace textbox type </w:t>
      </w:r>
      <w:r w:rsidRPr="00BD71CE">
        <w:rPr>
          <w:b/>
          <w:bCs/>
          <w:lang w:val="en-US"/>
        </w:rPr>
        <w:t xml:space="preserve">CompanyService </w:t>
      </w:r>
      <w:r w:rsidRPr="00BD71CE">
        <w:rPr>
          <w:lang w:val="en-US"/>
        </w:rPr>
        <w:t xml:space="preserve">and click </w:t>
      </w:r>
      <w:r w:rsidRPr="00BD71CE">
        <w:rPr>
          <w:b/>
          <w:bCs/>
          <w:lang w:val="en-US"/>
        </w:rPr>
        <w:t xml:space="preserve">OK. </w:t>
      </w:r>
      <w:r w:rsidRPr="00BD71CE">
        <w:rPr>
          <w:lang w:val="en-US"/>
        </w:rPr>
        <w:t>This should generate a proxy class to communicate with the service.</w:t>
      </w:r>
      <w:r w:rsidRPr="00BD71CE">
        <w:rPr>
          <w:lang w:val="en-US"/>
        </w:rPr>
        <w:br/>
      </w:r>
      <w:r w:rsidRPr="00BD71CE">
        <w:rPr>
          <w:b/>
          <w:bCs/>
          <w:lang w:val="en-US"/>
        </w:rPr>
        <w:t xml:space="preserve">3. </w:t>
      </w:r>
      <w:r w:rsidRPr="00BD71CE">
        <w:rPr>
          <w:lang w:val="en-US"/>
        </w:rPr>
        <w:t>Add a new webform. Copy and paste the following HTML in WebForm1.aspx</w:t>
      </w:r>
      <w:r w:rsidRPr="00BD71CE">
        <w:rPr>
          <w:lang w:val="en-US"/>
        </w:rPr>
        <w:br/>
        <w:t>&lt;div style="font-family:Arial"&gt;</w:t>
      </w:r>
      <w:r w:rsidRPr="00BD71CE">
        <w:rPr>
          <w:lang w:val="en-US"/>
        </w:rPr>
        <w:br/>
        <w:t>    &lt;table style="border:1px solid black"&gt;</w:t>
      </w:r>
      <w:r w:rsidRPr="00BD71CE">
        <w:rPr>
          <w:lang w:val="en-US"/>
        </w:rPr>
        <w:br/>
        <w:t>        &lt;tr&gt;</w:t>
      </w:r>
      <w:r w:rsidRPr="00BD71CE">
        <w:rPr>
          <w:lang w:val="en-US"/>
        </w:rPr>
        <w:br/>
        <w:t>            &lt;td&gt;</w:t>
      </w:r>
      <w:r w:rsidRPr="00BD71CE">
        <w:rPr>
          <w:lang w:val="en-US"/>
        </w:rPr>
        <w:br/>
        <w:t>                &lt;asp:Button ID="Button1" runat="server" Text="Get Public Information" </w:t>
      </w:r>
      <w:r w:rsidRPr="00BD71CE">
        <w:rPr>
          <w:lang w:val="en-US"/>
        </w:rPr>
        <w:br/>
        <w:t>                    onclick="Button1_Click" Width="300px" /&gt;</w:t>
      </w:r>
      <w:r w:rsidRPr="00BD71CE">
        <w:rPr>
          <w:lang w:val="en-US"/>
        </w:rPr>
        <w:br/>
        <w:t>            &lt;/td&gt;</w:t>
      </w:r>
      <w:r w:rsidRPr="00BD71CE">
        <w:rPr>
          <w:lang w:val="en-US"/>
        </w:rPr>
        <w:br/>
        <w:t>            &lt;td&gt;</w:t>
      </w:r>
      <w:r w:rsidRPr="00BD71CE">
        <w:rPr>
          <w:lang w:val="en-US"/>
        </w:rPr>
        <w:br/>
        <w:t>                &lt;asp:Label ID="Label1" runat="server" Font-Bold="true"&gt;&lt;/asp:Label&gt;            </w:t>
      </w:r>
      <w:r w:rsidRPr="00BD71CE">
        <w:rPr>
          <w:lang w:val="en-US"/>
        </w:rPr>
        <w:br/>
        <w:t>            &lt;/td&gt;</w:t>
      </w:r>
      <w:r w:rsidRPr="00BD71CE">
        <w:rPr>
          <w:lang w:val="en-US"/>
        </w:rPr>
        <w:br/>
        <w:t>        &lt;/tr&gt;</w:t>
      </w:r>
      <w:r w:rsidRPr="00BD71CE">
        <w:rPr>
          <w:lang w:val="en-US"/>
        </w:rPr>
        <w:br/>
        <w:t>        &lt;tr&gt;</w:t>
      </w:r>
      <w:r w:rsidRPr="00BD71CE">
        <w:rPr>
          <w:lang w:val="en-US"/>
        </w:rPr>
        <w:br/>
        <w:t>            &lt;td&gt;</w:t>
      </w:r>
      <w:r w:rsidRPr="00BD71CE">
        <w:rPr>
          <w:lang w:val="en-US"/>
        </w:rPr>
        <w:br/>
        <w:t>                &lt;asp:Button ID="Button2" runat="server" Text="Get Confidential Information" </w:t>
      </w:r>
      <w:r w:rsidRPr="00BD71CE">
        <w:rPr>
          <w:lang w:val="en-US"/>
        </w:rPr>
        <w:br/>
        <w:t>                    onclick="Button2_Click" Width="300px" /&gt;</w:t>
      </w:r>
      <w:r w:rsidRPr="00BD71CE">
        <w:rPr>
          <w:lang w:val="en-US"/>
        </w:rPr>
        <w:br/>
        <w:t>            &lt;/td&gt;</w:t>
      </w:r>
      <w:r w:rsidRPr="00BD71CE">
        <w:rPr>
          <w:lang w:val="en-US"/>
        </w:rPr>
        <w:br/>
        <w:t>            &lt;td&gt;</w:t>
      </w:r>
      <w:r w:rsidRPr="00BD71CE">
        <w:rPr>
          <w:lang w:val="en-US"/>
        </w:rPr>
        <w:br/>
        <w:t>                &lt;asp:Label ID="Label2" runat="server" Font-Bold="true"&gt;&lt;/asp:Label&gt;            </w:t>
      </w:r>
      <w:r w:rsidRPr="00BD71CE">
        <w:rPr>
          <w:lang w:val="en-US"/>
        </w:rPr>
        <w:br/>
        <w:t>            &lt;/td&gt;</w:t>
      </w:r>
      <w:r w:rsidRPr="00BD71CE">
        <w:rPr>
          <w:lang w:val="en-US"/>
        </w:rPr>
        <w:br/>
        <w:t>        &lt;/tr&gt;</w:t>
      </w:r>
      <w:r w:rsidRPr="00BD71CE">
        <w:rPr>
          <w:lang w:val="en-US"/>
        </w:rPr>
        <w:br/>
        <w:t>    &lt;/table&gt;</w:t>
      </w:r>
      <w:r w:rsidRPr="00BD71CE">
        <w:rPr>
          <w:lang w:val="en-US"/>
        </w:rPr>
        <w:br/>
        <w:t>&lt;/div&gt;</w:t>
      </w:r>
      <w:r w:rsidRPr="00BD71CE">
        <w:rPr>
          <w:lang w:val="en-US"/>
        </w:rPr>
        <w:br/>
      </w:r>
      <w:r w:rsidRPr="00BD71CE">
        <w:rPr>
          <w:b/>
          <w:bCs/>
          <w:lang w:val="en-US"/>
        </w:rPr>
        <w:t xml:space="preserve">4. </w:t>
      </w:r>
      <w:r w:rsidRPr="00BD71CE">
        <w:rPr>
          <w:lang w:val="en-US"/>
        </w:rPr>
        <w:t>Copy and paste the following code in WebForm1.aspx.cs file</w:t>
      </w:r>
      <w:r w:rsidRPr="00BD71CE">
        <w:rPr>
          <w:lang w:val="en-US"/>
        </w:rPr>
        <w:br/>
        <w:t>protected void Button1_Click(object sender, EventArgs e)</w:t>
      </w:r>
      <w:r w:rsidRPr="00BD71CE">
        <w:rPr>
          <w:lang w:val="en-US"/>
        </w:rPr>
        <w:br/>
        <w:t>{</w:t>
      </w:r>
      <w:r w:rsidRPr="00BD71CE">
        <w:rPr>
          <w:lang w:val="en-US"/>
        </w:rPr>
        <w:br/>
        <w:t>    CompanyService.MyCompanyPublicServiceClient client1 = new</w:t>
      </w:r>
      <w:r w:rsidRPr="00BD71CE">
        <w:rPr>
          <w:lang w:val="en-US"/>
        </w:rPr>
        <w:br/>
        <w:t>        CompanyService.MyCompanyPublicServiceClient("BasicHttpBinding_IMyCompanyPublicService");</w:t>
      </w:r>
      <w:r w:rsidRPr="00BD71CE">
        <w:rPr>
          <w:lang w:val="en-US"/>
        </w:rPr>
        <w:br/>
        <w:t>    Label1.Text = client1.GetPublicInformation();</w:t>
      </w:r>
      <w:r w:rsidRPr="00BD71CE">
        <w:rPr>
          <w:lang w:val="en-US"/>
        </w:rPr>
        <w:br/>
        <w:t>}</w:t>
      </w:r>
      <w:r w:rsidRPr="00BD71CE">
        <w:rPr>
          <w:lang w:val="en-US"/>
        </w:rPr>
        <w:br/>
      </w:r>
      <w:r w:rsidRPr="00BD71CE">
        <w:rPr>
          <w:lang w:val="en-US"/>
        </w:rPr>
        <w:lastRenderedPageBreak/>
        <w:br/>
        <w:t>protected void Button2_Click(object sender, EventArgs e)</w:t>
      </w:r>
      <w:r w:rsidRPr="00BD71CE">
        <w:rPr>
          <w:lang w:val="en-US"/>
        </w:rPr>
        <w:br/>
        <w:t>{</w:t>
      </w:r>
      <w:r w:rsidRPr="00BD71CE">
        <w:rPr>
          <w:lang w:val="en-US"/>
        </w:rPr>
        <w:br/>
        <w:t>    CompanyService.MyCompanyConfidentialServiceClient client2 = new </w:t>
      </w:r>
      <w:r w:rsidRPr="00BD71CE">
        <w:rPr>
          <w:lang w:val="en-US"/>
        </w:rPr>
        <w:br/>
        <w:t>        CompanyService.MyCompanyConfidentialServiceClient("NetTcpBinding_IMyCompanyConfidentialService");</w:t>
      </w:r>
      <w:r w:rsidRPr="00BD71CE">
        <w:rPr>
          <w:lang w:val="en-US"/>
        </w:rPr>
        <w:br/>
        <w:t>    Label2.Text = client2.GetCofidentialInformation();</w:t>
      </w:r>
      <w:r w:rsidRPr="00BD71CE">
        <w:rPr>
          <w:lang w:val="en-US"/>
        </w:rPr>
        <w:br/>
        <w:t>}</w:t>
      </w:r>
      <w:r w:rsidRPr="00BD71CE">
        <w:rPr>
          <w:lang w:val="en-US"/>
        </w:rPr>
        <w:br/>
      </w:r>
      <w:r w:rsidRPr="00BD71CE">
        <w:rPr>
          <w:lang w:val="en-US"/>
        </w:rPr>
        <w:br/>
      </w:r>
      <w:r w:rsidRPr="00BD71CE">
        <w:rPr>
          <w:b/>
          <w:bCs/>
          <w:lang w:val="en-US"/>
        </w:rPr>
        <w:t>Here is the requirement</w:t>
      </w:r>
      <w:r w:rsidRPr="00BD71CE">
        <w:rPr>
          <w:lang w:val="en-US"/>
        </w:rPr>
        <w:br/>
      </w:r>
      <w:r w:rsidRPr="00BD71CE">
        <w:rPr>
          <w:b/>
          <w:bCs/>
          <w:lang w:val="en-US"/>
        </w:rPr>
        <w:t>1.</w:t>
      </w:r>
      <w:r w:rsidRPr="00BD71CE">
        <w:rPr>
          <w:lang w:val="en-US"/>
        </w:rPr>
        <w:t xml:space="preserve"> </w:t>
      </w:r>
      <w:r w:rsidRPr="00BD71CE">
        <w:rPr>
          <w:b/>
          <w:bCs/>
          <w:lang w:val="en-US"/>
        </w:rPr>
        <w:t xml:space="preserve">MyCompanyPublicService </w:t>
      </w:r>
      <w:r w:rsidRPr="00BD71CE">
        <w:rPr>
          <w:lang w:val="en-US"/>
        </w:rPr>
        <w:t>should be available to everyone behind and outside the firewall</w:t>
      </w:r>
      <w:r w:rsidRPr="00BD71CE">
        <w:rPr>
          <w:lang w:val="en-US"/>
        </w:rPr>
        <w:br/>
      </w:r>
      <w:r w:rsidRPr="00BD71CE">
        <w:rPr>
          <w:b/>
          <w:bCs/>
          <w:lang w:val="en-US"/>
        </w:rPr>
        <w:t>2.</w:t>
      </w:r>
      <w:r w:rsidRPr="00BD71CE">
        <w:rPr>
          <w:lang w:val="en-US"/>
        </w:rPr>
        <w:t xml:space="preserve"> </w:t>
      </w:r>
      <w:r w:rsidRPr="00BD71CE">
        <w:rPr>
          <w:b/>
          <w:bCs/>
          <w:lang w:val="en-US"/>
        </w:rPr>
        <w:t xml:space="preserve">MyCompanyConfidentialService </w:t>
      </w:r>
      <w:r w:rsidRPr="00BD71CE">
        <w:rPr>
          <w:lang w:val="en-US"/>
        </w:rPr>
        <w:t>should be available only with in the company behind the firewall. </w:t>
      </w:r>
    </w:p>
    <w:p w14:paraId="69FC096A" w14:textId="4693A859" w:rsidR="00BD71CE" w:rsidRPr="00BD71CE" w:rsidRDefault="00BD71CE" w:rsidP="00BD71CE">
      <w:pPr>
        <w:rPr>
          <w:lang w:val="en-US"/>
        </w:rPr>
      </w:pPr>
      <w:r w:rsidRPr="00BD71CE">
        <w:rPr>
          <w:lang w:val="en-US"/>
        </w:rPr>
        <w:br/>
      </w:r>
      <w:r w:rsidRPr="00BD71CE">
        <w:rPr>
          <w:lang w:val="en-US"/>
        </w:rPr>
        <w:br/>
        <w:t xml:space="preserve">But with the client web application we are able to create proxy classes of both the services and invoke both the methods. That is because in our case we are having both the client and the service running on the same machine. When it comes to clients outside the firewall, they will be able to create proxy classes of both the services, but when they attempt to invoke the </w:t>
      </w:r>
      <w:proofErr w:type="spellStart"/>
      <w:r w:rsidRPr="00BD71CE">
        <w:rPr>
          <w:lang w:val="en-US"/>
        </w:rPr>
        <w:t>MyCompanyConfidentialService</w:t>
      </w:r>
      <w:proofErr w:type="spellEnd"/>
      <w:r w:rsidRPr="00BD71CE">
        <w:rPr>
          <w:lang w:val="en-US"/>
        </w:rPr>
        <w:t xml:space="preserve"> method they would get an exception.</w:t>
      </w:r>
      <w:r w:rsidRPr="00BD71CE">
        <w:rPr>
          <w:lang w:val="en-US"/>
        </w:rPr>
        <w:br/>
      </w:r>
      <w:r w:rsidRPr="00BD71CE">
        <w:rPr>
          <w:lang w:val="en-US"/>
        </w:rPr>
        <w:br/>
      </w:r>
      <w:r w:rsidRPr="00BD71CE">
        <w:rPr>
          <w:b/>
          <w:bCs/>
          <w:lang w:val="en-US"/>
        </w:rPr>
        <w:t>Is it possible for a WCF service to implement multiple service contracts?</w:t>
      </w:r>
      <w:r w:rsidRPr="00BD71CE">
        <w:rPr>
          <w:lang w:val="en-US"/>
        </w:rPr>
        <w:br/>
        <w:t>Yes, we make the service class implement multiple service interfaces, and then expose each service using a different endpoint.</w:t>
      </w:r>
    </w:p>
    <w:sectPr w:rsidR="00BD71CE" w:rsidRPr="00BD71C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51"/>
    <w:rsid w:val="00816CDA"/>
    <w:rsid w:val="00885351"/>
    <w:rsid w:val="00953BFF"/>
    <w:rsid w:val="00B57406"/>
    <w:rsid w:val="00BD71C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E1DE4"/>
  <w15:chartTrackingRefBased/>
  <w15:docId w15:val="{F812264B-F20F-4702-8A7C-94150C841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853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8853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885351"/>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885351"/>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885351"/>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885351"/>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885351"/>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885351"/>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885351"/>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85351"/>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885351"/>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885351"/>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885351"/>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885351"/>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885351"/>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885351"/>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885351"/>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885351"/>
    <w:rPr>
      <w:rFonts w:eastAsiaTheme="majorEastAsia" w:cstheme="majorBidi"/>
      <w:color w:val="272727" w:themeColor="text1" w:themeTint="D8"/>
    </w:rPr>
  </w:style>
  <w:style w:type="paragraph" w:styleId="Titolo">
    <w:name w:val="Title"/>
    <w:basedOn w:val="Normale"/>
    <w:next w:val="Normale"/>
    <w:link w:val="TitoloCarattere"/>
    <w:uiPriority w:val="10"/>
    <w:qFormat/>
    <w:rsid w:val="008853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85351"/>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885351"/>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885351"/>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885351"/>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885351"/>
    <w:rPr>
      <w:i/>
      <w:iCs/>
      <w:color w:val="404040" w:themeColor="text1" w:themeTint="BF"/>
    </w:rPr>
  </w:style>
  <w:style w:type="paragraph" w:styleId="Paragrafoelenco">
    <w:name w:val="List Paragraph"/>
    <w:basedOn w:val="Normale"/>
    <w:uiPriority w:val="34"/>
    <w:qFormat/>
    <w:rsid w:val="00885351"/>
    <w:pPr>
      <w:ind w:left="720"/>
      <w:contextualSpacing/>
    </w:pPr>
  </w:style>
  <w:style w:type="character" w:styleId="Enfasiintensa">
    <w:name w:val="Intense Emphasis"/>
    <w:basedOn w:val="Carpredefinitoparagrafo"/>
    <w:uiPriority w:val="21"/>
    <w:qFormat/>
    <w:rsid w:val="00885351"/>
    <w:rPr>
      <w:i/>
      <w:iCs/>
      <w:color w:val="0F4761" w:themeColor="accent1" w:themeShade="BF"/>
    </w:rPr>
  </w:style>
  <w:style w:type="paragraph" w:styleId="Citazioneintensa">
    <w:name w:val="Intense Quote"/>
    <w:basedOn w:val="Normale"/>
    <w:next w:val="Normale"/>
    <w:link w:val="CitazioneintensaCarattere"/>
    <w:uiPriority w:val="30"/>
    <w:qFormat/>
    <w:rsid w:val="008853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885351"/>
    <w:rPr>
      <w:i/>
      <w:iCs/>
      <w:color w:val="0F4761" w:themeColor="accent1" w:themeShade="BF"/>
    </w:rPr>
  </w:style>
  <w:style w:type="character" w:styleId="Riferimentointenso">
    <w:name w:val="Intense Reference"/>
    <w:basedOn w:val="Carpredefinitoparagrafo"/>
    <w:uiPriority w:val="32"/>
    <w:qFormat/>
    <w:rsid w:val="0088535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372976">
      <w:bodyDiv w:val="1"/>
      <w:marLeft w:val="0"/>
      <w:marRight w:val="0"/>
      <w:marTop w:val="0"/>
      <w:marBottom w:val="0"/>
      <w:divBdr>
        <w:top w:val="none" w:sz="0" w:space="0" w:color="auto"/>
        <w:left w:val="none" w:sz="0" w:space="0" w:color="auto"/>
        <w:bottom w:val="none" w:sz="0" w:space="0" w:color="auto"/>
        <w:right w:val="none" w:sz="0" w:space="0" w:color="auto"/>
      </w:divBdr>
    </w:div>
    <w:div w:id="131873006">
      <w:bodyDiv w:val="1"/>
      <w:marLeft w:val="0"/>
      <w:marRight w:val="0"/>
      <w:marTop w:val="0"/>
      <w:marBottom w:val="0"/>
      <w:divBdr>
        <w:top w:val="none" w:sz="0" w:space="0" w:color="auto"/>
        <w:left w:val="none" w:sz="0" w:space="0" w:color="auto"/>
        <w:bottom w:val="none" w:sz="0" w:space="0" w:color="auto"/>
        <w:right w:val="none" w:sz="0" w:space="0" w:color="auto"/>
      </w:divBdr>
    </w:div>
    <w:div w:id="785273957">
      <w:bodyDiv w:val="1"/>
      <w:marLeft w:val="0"/>
      <w:marRight w:val="0"/>
      <w:marTop w:val="0"/>
      <w:marBottom w:val="0"/>
      <w:divBdr>
        <w:top w:val="none" w:sz="0" w:space="0" w:color="auto"/>
        <w:left w:val="none" w:sz="0" w:space="0" w:color="auto"/>
        <w:bottom w:val="none" w:sz="0" w:space="0" w:color="auto"/>
        <w:right w:val="none" w:sz="0" w:space="0" w:color="auto"/>
      </w:divBdr>
    </w:div>
    <w:div w:id="853500594">
      <w:bodyDiv w:val="1"/>
      <w:marLeft w:val="0"/>
      <w:marRight w:val="0"/>
      <w:marTop w:val="0"/>
      <w:marBottom w:val="0"/>
      <w:divBdr>
        <w:top w:val="none" w:sz="0" w:space="0" w:color="auto"/>
        <w:left w:val="none" w:sz="0" w:space="0" w:color="auto"/>
        <w:bottom w:val="none" w:sz="0" w:space="0" w:color="auto"/>
        <w:right w:val="none" w:sz="0" w:space="0" w:color="auto"/>
      </w:divBdr>
    </w:div>
    <w:div w:id="865294071">
      <w:bodyDiv w:val="1"/>
      <w:marLeft w:val="0"/>
      <w:marRight w:val="0"/>
      <w:marTop w:val="0"/>
      <w:marBottom w:val="0"/>
      <w:divBdr>
        <w:top w:val="none" w:sz="0" w:space="0" w:color="auto"/>
        <w:left w:val="none" w:sz="0" w:space="0" w:color="auto"/>
        <w:bottom w:val="none" w:sz="0" w:space="0" w:color="auto"/>
        <w:right w:val="none" w:sz="0" w:space="0" w:color="auto"/>
      </w:divBdr>
    </w:div>
    <w:div w:id="2078015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936</Words>
  <Characters>5337</Characters>
  <Application>Microsoft Office Word</Application>
  <DocSecurity>0</DocSecurity>
  <Lines>44</Lines>
  <Paragraphs>12</Paragraphs>
  <ScaleCrop>false</ScaleCrop>
  <Company/>
  <LinksUpToDate>false</LinksUpToDate>
  <CharactersWithSpaces>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Isidori Massimiliano</dc:creator>
  <cp:keywords/>
  <dc:description/>
  <cp:lastModifiedBy>Isidori Massimiliano</cp:lastModifiedBy>
  <cp:revision>3</cp:revision>
  <dcterms:created xsi:type="dcterms:W3CDTF">2025-03-09T16:10:00Z</dcterms:created>
  <dcterms:modified xsi:type="dcterms:W3CDTF">2025-03-09T16:11:00Z</dcterms:modified>
</cp:coreProperties>
</file>